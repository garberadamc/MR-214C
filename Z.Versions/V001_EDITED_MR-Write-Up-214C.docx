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C9C9" w14:textId="77777777" w:rsidR="00ED5BDC" w:rsidRDefault="00000000" w:rsidP="001F5BD7">
      <w:pPr>
        <w:pStyle w:val="Title"/>
      </w:pPr>
      <w:r>
        <w:t>214C - Lab 1 - Multiple Regression Write-Up</w:t>
      </w:r>
    </w:p>
    <w:p w14:paraId="2FBDC3B7" w14:textId="77777777" w:rsidR="00ED5BDC" w:rsidRDefault="00000000" w:rsidP="001F5BD7">
      <w:pPr>
        <w:pStyle w:val="Author"/>
      </w:pPr>
      <w:r>
        <w:t>Adam Garber</w:t>
      </w:r>
    </w:p>
    <w:p w14:paraId="1E0A16F4" w14:textId="77777777" w:rsidR="00ED5BDC" w:rsidRDefault="00000000" w:rsidP="00EF4442">
      <w:pPr>
        <w:pStyle w:val="BodyText"/>
        <w:ind w:firstLine="0"/>
      </w:pPr>
      <w:r>
        <w:t>                                                                                                                                                    </w:t>
      </w:r>
    </w:p>
    <w:p w14:paraId="041F5AF6" w14:textId="77777777" w:rsidR="00ED5BDC" w:rsidRDefault="00000000" w:rsidP="00EF4442">
      <w:pPr>
        <w:pStyle w:val="BodyText"/>
        <w:ind w:firstLine="0"/>
      </w:pPr>
      <w:r>
        <w:t> </w:t>
      </w:r>
    </w:p>
    <w:p w14:paraId="41F12FB3" w14:textId="77777777" w:rsidR="00ED5BDC" w:rsidRDefault="00000000" w:rsidP="00EF4442">
      <w:pPr>
        <w:pStyle w:val="BodyText"/>
        <w:ind w:firstLine="0"/>
      </w:pPr>
      <w:r>
        <w:t> </w:t>
      </w:r>
    </w:p>
    <w:p w14:paraId="5CBFBB2F" w14:textId="77777777" w:rsidR="00ED5BDC" w:rsidRDefault="00000000" w:rsidP="00EF4442">
      <w:pPr>
        <w:pStyle w:val="BodyText"/>
        <w:ind w:firstLine="0"/>
      </w:pPr>
      <w:r>
        <w:t> </w:t>
      </w:r>
    </w:p>
    <w:p w14:paraId="427CD171" w14:textId="77777777" w:rsidR="00ED5BDC" w:rsidRDefault="00000000" w:rsidP="00EF4442">
      <w:pPr>
        <w:pStyle w:val="BodyText"/>
        <w:ind w:firstLine="0"/>
      </w:pPr>
      <w:r>
        <w:t> </w:t>
      </w:r>
    </w:p>
    <w:p w14:paraId="497BADF2" w14:textId="77777777" w:rsidR="00ED5BDC" w:rsidRDefault="00000000" w:rsidP="00EF4442">
      <w:pPr>
        <w:pStyle w:val="BodyText"/>
        <w:ind w:firstLine="0"/>
      </w:pPr>
      <w:r>
        <w:t> </w:t>
      </w:r>
    </w:p>
    <w:p w14:paraId="28CD0B36" w14:textId="77777777" w:rsidR="00ED5BDC" w:rsidRDefault="00000000" w:rsidP="00EF4442">
      <w:pPr>
        <w:pStyle w:val="BodyText"/>
        <w:ind w:firstLine="0"/>
      </w:pPr>
      <w:r>
        <w:t> </w:t>
      </w:r>
    </w:p>
    <w:p w14:paraId="2214B523" w14:textId="77777777" w:rsidR="00CB51D7" w:rsidRDefault="00CB51D7">
      <w:pPr>
        <w:spacing w:before="0" w:after="200" w:line="240" w:lineRule="auto"/>
        <w:rPr>
          <w:ins w:id="0" w:author="Adam Garber" w:date="2023-03-31T16:03:00Z"/>
          <w:rFonts w:eastAsiaTheme="majorEastAsia" w:cstheme="majorBidi"/>
          <w:b/>
          <w:bCs/>
          <w:szCs w:val="32"/>
        </w:rPr>
      </w:pPr>
      <w:ins w:id="1" w:author="Adam Garber" w:date="2023-03-31T16:03:00Z">
        <w:r>
          <w:br w:type="page"/>
        </w:r>
      </w:ins>
    </w:p>
    <w:p w14:paraId="5D33D87A" w14:textId="7CDC14BE" w:rsidR="00ED5BDC" w:rsidDel="00CB51D7" w:rsidRDefault="00000000" w:rsidP="001F5BD7">
      <w:pPr>
        <w:pStyle w:val="h1-pagebreak"/>
        <w:rPr>
          <w:del w:id="2" w:author="Adam Garber" w:date="2023-03-31T16:03:00Z"/>
        </w:rPr>
      </w:pPr>
      <w:del w:id="3" w:author="Adam Garber" w:date="2023-03-31T16:03:00Z">
        <w:r w:rsidDel="00CB51D7">
          <w:lastRenderedPageBreak/>
          <w:delText>214C - Lab 1 - Multiple Regression Write-Up</w:delText>
        </w:r>
      </w:del>
    </w:p>
    <w:p w14:paraId="2904B390" w14:textId="77777777" w:rsidR="00ED5BDC" w:rsidRDefault="00000000" w:rsidP="001F5BD7">
      <w:pPr>
        <w:pStyle w:val="Heading1"/>
      </w:pPr>
      <w:bookmarkStart w:id="4" w:name="introduction"/>
      <w:r>
        <w:t>Introduction</w:t>
      </w:r>
    </w:p>
    <w:p w14:paraId="34695CBA" w14:textId="77777777" w:rsidR="00ED5BDC" w:rsidRDefault="00000000" w:rsidP="00EF4442">
      <w:pPr>
        <w:pStyle w:val="FirstParagraph"/>
        <w:ind w:firstLine="0"/>
      </w:pPr>
      <w:r>
        <w:t xml:space="preserve">Schools which include English Language Learners (ELLs; non-native English speakers) and schools comprised primarily of native English speakers may differ in academic performance based on socio-economic factors. This study utilizes a multiple regression model approach to investigate the effect of school diversity on test scores. Specifically, we investigate whether the relationship between 8th grade student test scores and school spending is moderated by schools diversity after controlling for parent income. School composition of </w:t>
      </w:r>
      <w:r>
        <w:rPr>
          <w:i/>
          <w:iCs/>
        </w:rPr>
        <w:t>English Language Learners</w:t>
      </w:r>
      <w:r>
        <w:t xml:space="preserve"> (ELLs; I.e., non-native english speakers) is used as a proxy for </w:t>
      </w:r>
      <w:r>
        <w:rPr>
          <w:i/>
          <w:iCs/>
        </w:rPr>
        <w:t>school diversity</w:t>
      </w:r>
      <w:r>
        <w:t xml:space="preserve"> due to availability of data. This study utilizes a public-use repository including school district-level educational data reported in 1998 from 220 school districts in Massachusetts. In this paper </w:t>
      </w:r>
      <w:r>
        <w:rPr>
          <w:i/>
          <w:iCs/>
        </w:rPr>
        <w:t>school(s)</w:t>
      </w:r>
      <w:r>
        <w:t xml:space="preserve"> is used as shorthand to refer to </w:t>
      </w:r>
      <w:r>
        <w:rPr>
          <w:i/>
          <w:iCs/>
        </w:rPr>
        <w:t>school-district(s)</w:t>
      </w:r>
      <w:r>
        <w:t>. This paper includes the following sections: (1) Review of descriptive statistics, (2) Assessment of regression model assumptions, (3) Description of the regression model specification, and (4) Summary of the multiple regression results.</w:t>
      </w:r>
    </w:p>
    <w:p w14:paraId="49171500" w14:textId="77777777" w:rsidR="00ED5BDC" w:rsidRDefault="00000000" w:rsidP="001F5BD7">
      <w:r>
        <w:br w:type="page"/>
      </w:r>
    </w:p>
    <w:p w14:paraId="158D7B24" w14:textId="77777777" w:rsidR="00ED5BDC" w:rsidRDefault="00000000" w:rsidP="001F5BD7">
      <w:pPr>
        <w:pStyle w:val="Heading2"/>
      </w:pPr>
      <w:bookmarkStart w:id="5" w:name="measures-model-variables"/>
      <w:r>
        <w:lastRenderedPageBreak/>
        <w:t>Measures: Model Variables</w:t>
      </w:r>
    </w:p>
    <w:p w14:paraId="6FB9DB42" w14:textId="77777777" w:rsidR="00ED5BDC" w:rsidRDefault="00000000" w:rsidP="00EF4442">
      <w:pPr>
        <w:pStyle w:val="FirstParagraph"/>
        <w:ind w:firstLine="0"/>
      </w:pPr>
      <w:r>
        <w:t xml:space="preserve">Table 1 includes a description of each variable included in the multiple regression model. The variable </w:t>
      </w:r>
      <w:r>
        <w:rPr>
          <w:rStyle w:val="VerbatimChar"/>
        </w:rPr>
        <w:t>english</w:t>
      </w:r>
      <w:r>
        <w:t xml:space="preserve">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w:t>
      </w:r>
      <w:r>
        <w:rPr>
          <w:rStyle w:val="VerbatimChar"/>
        </w:rPr>
        <w:t>ELL</w:t>
      </w:r>
      <w:r>
        <w:t>” schools and schools composed of less than one percent ELL students were labeled as “</w:t>
      </w:r>
      <w:r>
        <w:rPr>
          <w:rStyle w:val="VerbatimChar"/>
        </w:rPr>
        <w:t>NO ELL</w:t>
      </w:r>
      <w:r>
        <w:t>” schools.</w:t>
      </w:r>
    </w:p>
    <w:p w14:paraId="481D623F" w14:textId="77777777" w:rsidR="00ED5BDC" w:rsidRDefault="00000000" w:rsidP="00EF4442">
      <w:pPr>
        <w:pStyle w:val="BodyText"/>
        <w:ind w:firstLine="0"/>
      </w:pPr>
      <w:r>
        <w:t>Table 1:</w:t>
      </w:r>
    </w:p>
    <w:p w14:paraId="2A4EDAB0" w14:textId="77777777" w:rsidR="00ED5BDC" w:rsidRDefault="00000000" w:rsidP="001F5BD7">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30"/>
        <w:gridCol w:w="5226"/>
      </w:tblGrid>
      <w:tr w:rsidR="00ED5BDC" w14:paraId="4FC50810" w14:textId="77777777" w:rsidTr="00ED5BDC">
        <w:trPr>
          <w:cnfStyle w:val="100000000000" w:firstRow="1" w:lastRow="0" w:firstColumn="0" w:lastColumn="0" w:oddVBand="0" w:evenVBand="0" w:oddHBand="0" w:evenHBand="0" w:firstRowFirstColumn="0" w:firstRowLastColumn="0" w:lastRowFirstColumn="0" w:lastRowLastColumn="0"/>
          <w:tblHeader/>
        </w:trPr>
        <w:tc>
          <w:tcPr>
            <w:tcW w:w="0" w:type="auto"/>
          </w:tcPr>
          <w:p w14:paraId="2E285693" w14:textId="77777777" w:rsidR="00ED5BDC" w:rsidRDefault="00000000" w:rsidP="001F5BD7">
            <w:pPr>
              <w:pStyle w:val="Compact"/>
            </w:pPr>
            <w:r>
              <w:t>Name</w:t>
            </w:r>
          </w:p>
        </w:tc>
        <w:tc>
          <w:tcPr>
            <w:tcW w:w="0" w:type="auto"/>
          </w:tcPr>
          <w:p w14:paraId="5C8E0790" w14:textId="77777777" w:rsidR="00ED5BDC" w:rsidRDefault="00000000" w:rsidP="001F5BD7">
            <w:pPr>
              <w:pStyle w:val="Compact"/>
            </w:pPr>
            <w:r>
              <w:t>Label</w:t>
            </w:r>
          </w:p>
        </w:tc>
      </w:tr>
      <w:tr w:rsidR="00ED5BDC" w14:paraId="0723E9B7" w14:textId="77777777">
        <w:tc>
          <w:tcPr>
            <w:tcW w:w="0" w:type="auto"/>
          </w:tcPr>
          <w:p w14:paraId="54D3251A" w14:textId="77777777" w:rsidR="00ED5BDC" w:rsidRDefault="00000000" w:rsidP="001F5BD7">
            <w:pPr>
              <w:pStyle w:val="Compact"/>
            </w:pPr>
            <w:r>
              <w:t>test_score</w:t>
            </w:r>
          </w:p>
        </w:tc>
        <w:tc>
          <w:tcPr>
            <w:tcW w:w="0" w:type="auto"/>
          </w:tcPr>
          <w:p w14:paraId="434347BD" w14:textId="77777777" w:rsidR="00ED5BDC" w:rsidRDefault="00000000" w:rsidP="001F5BD7">
            <w:pPr>
              <w:pStyle w:val="Compact"/>
            </w:pPr>
            <w:r>
              <w:t>Average test scores for 8th grader students (1998)</w:t>
            </w:r>
          </w:p>
        </w:tc>
      </w:tr>
      <w:tr w:rsidR="00ED5BDC" w14:paraId="32E36BCB" w14:textId="77777777">
        <w:tc>
          <w:tcPr>
            <w:tcW w:w="0" w:type="auto"/>
          </w:tcPr>
          <w:p w14:paraId="07C9D2F9" w14:textId="77777777" w:rsidR="00ED5BDC" w:rsidRDefault="00000000" w:rsidP="001F5BD7">
            <w:pPr>
              <w:pStyle w:val="Compact"/>
            </w:pPr>
            <w:r>
              <w:t>school_spending</w:t>
            </w:r>
          </w:p>
        </w:tc>
        <w:tc>
          <w:tcPr>
            <w:tcW w:w="0" w:type="auto"/>
          </w:tcPr>
          <w:p w14:paraId="64AF447D" w14:textId="77777777" w:rsidR="00ED5BDC" w:rsidRDefault="00000000" w:rsidP="001F5BD7">
            <w:pPr>
              <w:pStyle w:val="Compact"/>
            </w:pPr>
            <w:r>
              <w:t>Total spending per-pupil (dollars)</w:t>
            </w:r>
          </w:p>
        </w:tc>
      </w:tr>
      <w:tr w:rsidR="00ED5BDC" w14:paraId="36041754" w14:textId="77777777">
        <w:tc>
          <w:tcPr>
            <w:tcW w:w="0" w:type="auto"/>
          </w:tcPr>
          <w:p w14:paraId="59AB124D" w14:textId="77777777" w:rsidR="00ED5BDC" w:rsidRDefault="00000000" w:rsidP="001F5BD7">
            <w:pPr>
              <w:pStyle w:val="Compact"/>
            </w:pPr>
            <w:r>
              <w:t>english</w:t>
            </w:r>
          </w:p>
        </w:tc>
        <w:tc>
          <w:tcPr>
            <w:tcW w:w="0" w:type="auto"/>
          </w:tcPr>
          <w:p w14:paraId="12E9FFB9" w14:textId="77777777" w:rsidR="00ED5BDC" w:rsidRDefault="00000000" w:rsidP="001F5BD7">
            <w:pPr>
              <w:pStyle w:val="Compact"/>
            </w:pPr>
            <w:r>
              <w:t>School includes ELL students (0=NO ELL, 1=ELL)</w:t>
            </w:r>
          </w:p>
        </w:tc>
      </w:tr>
      <w:tr w:rsidR="00ED5BDC" w14:paraId="022736B4" w14:textId="77777777">
        <w:tc>
          <w:tcPr>
            <w:tcW w:w="0" w:type="auto"/>
          </w:tcPr>
          <w:p w14:paraId="55FFB10E" w14:textId="77777777" w:rsidR="00ED5BDC" w:rsidRDefault="00000000" w:rsidP="001F5BD7">
            <w:pPr>
              <w:pStyle w:val="Compact"/>
            </w:pPr>
            <w:r>
              <w:t>income</w:t>
            </w:r>
          </w:p>
        </w:tc>
        <w:tc>
          <w:tcPr>
            <w:tcW w:w="0" w:type="auto"/>
          </w:tcPr>
          <w:p w14:paraId="4D384120" w14:textId="77777777" w:rsidR="00ED5BDC" w:rsidRDefault="00000000" w:rsidP="001F5BD7">
            <w:pPr>
              <w:pStyle w:val="Compact"/>
            </w:pPr>
            <w:r>
              <w:t>Average parent income (scale unavailable)</w:t>
            </w:r>
          </w:p>
        </w:tc>
      </w:tr>
    </w:tbl>
    <w:p w14:paraId="2D67FCA8" w14:textId="77777777" w:rsidR="001F5BD7" w:rsidRDefault="00000000" w:rsidP="00EF4442">
      <w:pPr>
        <w:pStyle w:val="BodyText"/>
        <w:ind w:firstLine="0"/>
      </w:pPr>
      <w:r>
        <w:rPr>
          <w:noProof/>
        </w:rPr>
        <w:lastRenderedPageBreak/>
        <w:drawing>
          <wp:inline distT="0" distB="0" distL="0" distR="0" wp14:anchorId="728A4BC6" wp14:editId="0EC068B1">
            <wp:extent cx="3391525" cy="271322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a:blip r:embed="rId7"/>
                    <a:stretch>
                      <a:fillRect/>
                    </a:stretch>
                  </pic:blipFill>
                  <pic:spPr bwMode="auto">
                    <a:xfrm>
                      <a:off x="0" y="0"/>
                      <a:ext cx="3457589" cy="2766071"/>
                    </a:xfrm>
                    <a:prstGeom prst="rect">
                      <a:avLst/>
                    </a:prstGeom>
                    <a:noFill/>
                    <a:ln w="9525">
                      <a:noFill/>
                      <a:headEnd/>
                      <a:tailEnd/>
                    </a:ln>
                  </pic:spPr>
                </pic:pic>
              </a:graphicData>
            </a:graphic>
          </wp:inline>
        </w:drawing>
      </w:r>
      <w:r>
        <w:t xml:space="preserve"> </w:t>
      </w:r>
    </w:p>
    <w:p w14:paraId="356A5535" w14:textId="4500090C" w:rsidR="00ED5BDC" w:rsidRDefault="00000000" w:rsidP="00EF4442">
      <w:pPr>
        <w:pStyle w:val="BodyText"/>
        <w:ind w:firstLine="0"/>
      </w:pPr>
      <w:r>
        <w:t>Figure 1: Distribution of percent of ELL students in school.</w:t>
      </w:r>
    </w:p>
    <w:p w14:paraId="4B53A67A" w14:textId="77777777" w:rsidR="00ED5BDC" w:rsidRDefault="00000000" w:rsidP="001F5BD7">
      <w:pPr>
        <w:pStyle w:val="Heading2"/>
      </w:pPr>
      <w:bookmarkStart w:id="6" w:name="review-of-descriptive-statistics"/>
      <w:bookmarkEnd w:id="5"/>
      <w:r>
        <w:t>Review of Descriptive Statistics</w:t>
      </w:r>
    </w:p>
    <w:p w14:paraId="63266717" w14:textId="77777777" w:rsidR="00ED5BDC" w:rsidRDefault="00000000" w:rsidP="00EF4442">
      <w:pPr>
        <w:pStyle w:val="FirstParagraph"/>
        <w:ind w:firstLine="0"/>
      </w:pPr>
      <w:r>
        <w:t xml:space="preserve">Table 2 presents the descriptive statistics for the variables included in the regression model. The outcome variable, schools’ average </w:t>
      </w:r>
      <w:r>
        <w:rPr>
          <w:rStyle w:val="VerbatimChar"/>
        </w:rPr>
        <w:t>test_scores</w:t>
      </w:r>
      <w:r>
        <w:t xml:space="preserve"> has a mean </w:t>
      </w:r>
      <m:oMath>
        <m:r>
          <w:rPr>
            <w:rFonts w:ascii="Cambria Math" w:hAnsi="Cambria Math"/>
          </w:rPr>
          <m:t>μ</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σ</m:t>
        </m:r>
        <m:r>
          <m:rPr>
            <m:sty m:val="p"/>
          </m:rPr>
          <w:rPr>
            <w:rFonts w:ascii="Cambria Math" w:hAnsi="Cambria Math"/>
          </w:rPr>
          <m:t>=</m:t>
        </m:r>
        <m:r>
          <w:rPr>
            <w:rFonts w:ascii="Cambria Math" w:hAnsi="Cambria Math"/>
          </w:rPr>
          <m:t>21.1</m:t>
        </m:r>
      </m:oMath>
      <w:r>
        <w:t>. The distribution of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w:t>
      </w:r>
      <w:r>
        <w:rPr>
          <w:rStyle w:val="VerbatimChar"/>
        </w:rPr>
        <w:t>school_spending</w:t>
      </w:r>
      <w:r>
        <w:t xml:space="preserve">) has a mean of </w:t>
      </w:r>
      <m:oMath>
        <m:r>
          <w:rPr>
            <w:rFonts w:ascii="Cambria Math" w:hAnsi="Cambria Math"/>
          </w:rPr>
          <m:t>μ</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σ</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School spending ranged from 3465 to 9868 across schools in the sample. The predictor variable average parent income (</w:t>
      </w:r>
      <w:r>
        <w:rPr>
          <w:rStyle w:val="VerbatimChar"/>
        </w:rPr>
        <w:t>income</w:t>
      </w:r>
      <w:r>
        <w:t xml:space="preserve">) has a mean of </w:t>
      </w:r>
      <m:oMath>
        <m:r>
          <w:rPr>
            <w:rFonts w:ascii="Cambria Math" w:hAnsi="Cambria Math"/>
          </w:rPr>
          <m:t>μ</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σ</m:t>
        </m:r>
        <m:r>
          <m:rPr>
            <m:sty m:val="p"/>
          </m:rPr>
          <w:rPr>
            <w:rFonts w:ascii="Cambria Math" w:hAnsi="Cambria Math"/>
          </w:rPr>
          <m:t>=</m:t>
        </m:r>
        <m:r>
          <w:rPr>
            <w:rFonts w:ascii="Cambria Math" w:hAnsi="Cambria Math"/>
          </w:rPr>
          <m:t>5.81</m:t>
        </m:r>
      </m:oMath>
      <w:r>
        <w:t xml:space="preserve">. The </w:t>
      </w:r>
      <w:r>
        <w:lastRenderedPageBreak/>
        <w:t>distribution of parent income is positively skewed and kurtotic with a similar distribution shape to the school spending variable. The highest and lowest average parent incomes reported were 9.7 and 46.85 respectively. Finally, for the proportion of schools with ELL students (</w:t>
      </w:r>
      <w:r>
        <w:rPr>
          <w:rStyle w:val="VerbatimChar"/>
        </w:rPr>
        <w:t>english</w:t>
      </w:r>
      <w:r>
        <w:t>), 24% of schools reported ELL students and 76% of schools reported no ELL students (Table 3).</w:t>
      </w:r>
    </w:p>
    <w:p w14:paraId="534DD637" w14:textId="77777777" w:rsidR="00ED5BDC" w:rsidRDefault="00000000" w:rsidP="00EF4442">
      <w:pPr>
        <w:pStyle w:val="BodyText"/>
        <w:ind w:firstLine="0"/>
      </w:pPr>
      <w:r>
        <w:t>Table 2:</w:t>
      </w:r>
    </w:p>
    <w:p w14:paraId="6C1FD54B" w14:textId="77777777" w:rsidR="00ED5BDC" w:rsidRDefault="00000000" w:rsidP="001F5BD7">
      <w:pPr>
        <w:pStyle w:val="TableCaption"/>
      </w:pPr>
      <w:r>
        <w:rPr>
          <w:iCs/>
        </w:rPr>
        <w:t>Descriptive Statistics for the Massachusetts School Data</w:t>
      </w:r>
    </w:p>
    <w:tbl>
      <w:tblPr>
        <w:tblStyle w:val="Table"/>
        <w:tblW w:w="0" w:type="auto"/>
        <w:tblLook w:val="0020" w:firstRow="1" w:lastRow="0" w:firstColumn="0" w:lastColumn="0" w:noHBand="0" w:noVBand="0"/>
      </w:tblPr>
      <w:tblGrid>
        <w:gridCol w:w="1830"/>
        <w:gridCol w:w="1056"/>
        <w:gridCol w:w="876"/>
        <w:gridCol w:w="1056"/>
        <w:gridCol w:w="1056"/>
        <w:gridCol w:w="1056"/>
        <w:gridCol w:w="716"/>
        <w:gridCol w:w="977"/>
      </w:tblGrid>
      <w:tr w:rsidR="00ED5BDC" w14:paraId="003181D0" w14:textId="77777777" w:rsidTr="00ED5BDC">
        <w:trPr>
          <w:cnfStyle w:val="100000000000" w:firstRow="1" w:lastRow="0" w:firstColumn="0" w:lastColumn="0" w:oddVBand="0" w:evenVBand="0" w:oddHBand="0" w:evenHBand="0" w:firstRowFirstColumn="0" w:firstRowLastColumn="0" w:lastRowFirstColumn="0" w:lastRowLastColumn="0"/>
          <w:tblHeader/>
        </w:trPr>
        <w:tc>
          <w:tcPr>
            <w:tcW w:w="0" w:type="auto"/>
          </w:tcPr>
          <w:p w14:paraId="1C468BDE" w14:textId="77777777" w:rsidR="00ED5BDC" w:rsidRDefault="00ED5BDC" w:rsidP="001F5BD7">
            <w:pPr>
              <w:pStyle w:val="Compact"/>
            </w:pPr>
          </w:p>
        </w:tc>
        <w:tc>
          <w:tcPr>
            <w:tcW w:w="0" w:type="auto"/>
          </w:tcPr>
          <w:p w14:paraId="59709398" w14:textId="77777777" w:rsidR="00ED5BDC" w:rsidRDefault="00000000" w:rsidP="001F5BD7">
            <w:pPr>
              <w:pStyle w:val="Compact"/>
              <w:jc w:val="right"/>
            </w:pPr>
            <w:r>
              <w:t>mean</w:t>
            </w:r>
          </w:p>
        </w:tc>
        <w:tc>
          <w:tcPr>
            <w:tcW w:w="0" w:type="auto"/>
          </w:tcPr>
          <w:p w14:paraId="4EDB2727" w14:textId="77777777" w:rsidR="00ED5BDC" w:rsidRDefault="00000000" w:rsidP="001F5BD7">
            <w:pPr>
              <w:pStyle w:val="Compact"/>
              <w:jc w:val="right"/>
            </w:pPr>
            <w:r>
              <w:t>sd</w:t>
            </w:r>
          </w:p>
        </w:tc>
        <w:tc>
          <w:tcPr>
            <w:tcW w:w="0" w:type="auto"/>
          </w:tcPr>
          <w:p w14:paraId="4879E373" w14:textId="77777777" w:rsidR="00ED5BDC" w:rsidRDefault="00000000" w:rsidP="001F5BD7">
            <w:pPr>
              <w:pStyle w:val="Compact"/>
              <w:jc w:val="right"/>
            </w:pPr>
            <w:r>
              <w:t>median</w:t>
            </w:r>
          </w:p>
        </w:tc>
        <w:tc>
          <w:tcPr>
            <w:tcW w:w="0" w:type="auto"/>
          </w:tcPr>
          <w:p w14:paraId="07179C48" w14:textId="77777777" w:rsidR="00ED5BDC" w:rsidRDefault="00000000" w:rsidP="001F5BD7">
            <w:pPr>
              <w:pStyle w:val="Compact"/>
              <w:jc w:val="right"/>
            </w:pPr>
            <w:r>
              <w:t>min</w:t>
            </w:r>
          </w:p>
        </w:tc>
        <w:tc>
          <w:tcPr>
            <w:tcW w:w="0" w:type="auto"/>
          </w:tcPr>
          <w:p w14:paraId="2FD3200B" w14:textId="77777777" w:rsidR="00ED5BDC" w:rsidRDefault="00000000" w:rsidP="001F5BD7">
            <w:pPr>
              <w:pStyle w:val="Compact"/>
              <w:jc w:val="right"/>
            </w:pPr>
            <w:r>
              <w:t>max</w:t>
            </w:r>
          </w:p>
        </w:tc>
        <w:tc>
          <w:tcPr>
            <w:tcW w:w="0" w:type="auto"/>
          </w:tcPr>
          <w:p w14:paraId="51810E14" w14:textId="77777777" w:rsidR="00ED5BDC" w:rsidRDefault="00000000" w:rsidP="001F5BD7">
            <w:pPr>
              <w:pStyle w:val="Compact"/>
              <w:jc w:val="right"/>
            </w:pPr>
            <w:r>
              <w:t>skew</w:t>
            </w:r>
          </w:p>
        </w:tc>
        <w:tc>
          <w:tcPr>
            <w:tcW w:w="0" w:type="auto"/>
          </w:tcPr>
          <w:p w14:paraId="5F05E510" w14:textId="77777777" w:rsidR="00ED5BDC" w:rsidRDefault="00000000" w:rsidP="001F5BD7">
            <w:pPr>
              <w:pStyle w:val="Compact"/>
              <w:jc w:val="right"/>
            </w:pPr>
            <w:r>
              <w:t>kurtosis</w:t>
            </w:r>
          </w:p>
        </w:tc>
      </w:tr>
      <w:tr w:rsidR="00ED5BDC" w14:paraId="6059697C" w14:textId="77777777">
        <w:tc>
          <w:tcPr>
            <w:tcW w:w="0" w:type="auto"/>
          </w:tcPr>
          <w:p w14:paraId="064DCABA" w14:textId="77777777" w:rsidR="00ED5BDC" w:rsidRDefault="00000000" w:rsidP="001F5BD7">
            <w:pPr>
              <w:pStyle w:val="Compact"/>
            </w:pPr>
            <w:r>
              <w:t>test_score</w:t>
            </w:r>
          </w:p>
        </w:tc>
        <w:tc>
          <w:tcPr>
            <w:tcW w:w="0" w:type="auto"/>
          </w:tcPr>
          <w:p w14:paraId="716703F5" w14:textId="77777777" w:rsidR="00ED5BDC" w:rsidRDefault="00000000" w:rsidP="001F5BD7">
            <w:pPr>
              <w:pStyle w:val="Compact"/>
              <w:jc w:val="right"/>
            </w:pPr>
            <w:r>
              <w:t>698.41</w:t>
            </w:r>
          </w:p>
        </w:tc>
        <w:tc>
          <w:tcPr>
            <w:tcW w:w="0" w:type="auto"/>
          </w:tcPr>
          <w:p w14:paraId="180FB3AC" w14:textId="77777777" w:rsidR="00ED5BDC" w:rsidRDefault="00000000" w:rsidP="001F5BD7">
            <w:pPr>
              <w:pStyle w:val="Compact"/>
              <w:jc w:val="right"/>
            </w:pPr>
            <w:r>
              <w:t>21.05</w:t>
            </w:r>
          </w:p>
        </w:tc>
        <w:tc>
          <w:tcPr>
            <w:tcW w:w="0" w:type="auto"/>
          </w:tcPr>
          <w:p w14:paraId="2D6C7CC4" w14:textId="77777777" w:rsidR="00ED5BDC" w:rsidRDefault="00000000" w:rsidP="001F5BD7">
            <w:pPr>
              <w:pStyle w:val="Compact"/>
              <w:jc w:val="right"/>
            </w:pPr>
            <w:r>
              <w:t>698.00</w:t>
            </w:r>
          </w:p>
        </w:tc>
        <w:tc>
          <w:tcPr>
            <w:tcW w:w="0" w:type="auto"/>
          </w:tcPr>
          <w:p w14:paraId="35FB3648" w14:textId="77777777" w:rsidR="00ED5BDC" w:rsidRDefault="00000000" w:rsidP="001F5BD7">
            <w:pPr>
              <w:pStyle w:val="Compact"/>
              <w:jc w:val="right"/>
            </w:pPr>
            <w:r>
              <w:t>641.00</w:t>
            </w:r>
          </w:p>
        </w:tc>
        <w:tc>
          <w:tcPr>
            <w:tcW w:w="0" w:type="auto"/>
          </w:tcPr>
          <w:p w14:paraId="015E4226" w14:textId="77777777" w:rsidR="00ED5BDC" w:rsidRDefault="00000000" w:rsidP="001F5BD7">
            <w:pPr>
              <w:pStyle w:val="Compact"/>
              <w:jc w:val="right"/>
            </w:pPr>
            <w:r>
              <w:t>747.00</w:t>
            </w:r>
          </w:p>
        </w:tc>
        <w:tc>
          <w:tcPr>
            <w:tcW w:w="0" w:type="auto"/>
          </w:tcPr>
          <w:p w14:paraId="181C650D" w14:textId="77777777" w:rsidR="00ED5BDC" w:rsidRDefault="00000000" w:rsidP="001F5BD7">
            <w:pPr>
              <w:pStyle w:val="Compact"/>
              <w:jc w:val="right"/>
            </w:pPr>
            <w:r>
              <w:t>-0.20</w:t>
            </w:r>
          </w:p>
        </w:tc>
        <w:tc>
          <w:tcPr>
            <w:tcW w:w="0" w:type="auto"/>
          </w:tcPr>
          <w:p w14:paraId="145D74E0" w14:textId="77777777" w:rsidR="00ED5BDC" w:rsidRDefault="00000000" w:rsidP="001F5BD7">
            <w:pPr>
              <w:pStyle w:val="Compact"/>
              <w:jc w:val="right"/>
            </w:pPr>
            <w:r>
              <w:t>-0.12</w:t>
            </w:r>
          </w:p>
        </w:tc>
      </w:tr>
      <w:tr w:rsidR="00ED5BDC" w14:paraId="576174D0" w14:textId="77777777">
        <w:tc>
          <w:tcPr>
            <w:tcW w:w="0" w:type="auto"/>
          </w:tcPr>
          <w:p w14:paraId="6130B3C4" w14:textId="77777777" w:rsidR="00ED5BDC" w:rsidRDefault="00000000" w:rsidP="001F5BD7">
            <w:pPr>
              <w:pStyle w:val="Compact"/>
            </w:pPr>
            <w:r>
              <w:t>school_spending</w:t>
            </w:r>
          </w:p>
        </w:tc>
        <w:tc>
          <w:tcPr>
            <w:tcW w:w="0" w:type="auto"/>
          </w:tcPr>
          <w:p w14:paraId="246D5626" w14:textId="77777777" w:rsidR="00ED5BDC" w:rsidRDefault="00000000" w:rsidP="001F5BD7">
            <w:pPr>
              <w:pStyle w:val="Compact"/>
              <w:jc w:val="right"/>
            </w:pPr>
            <w:r>
              <w:t>5,370.25</w:t>
            </w:r>
          </w:p>
        </w:tc>
        <w:tc>
          <w:tcPr>
            <w:tcW w:w="0" w:type="auto"/>
          </w:tcPr>
          <w:p w14:paraId="118EB185" w14:textId="77777777" w:rsidR="00ED5BDC" w:rsidRDefault="00000000" w:rsidP="001F5BD7">
            <w:pPr>
              <w:pStyle w:val="Compact"/>
              <w:jc w:val="right"/>
            </w:pPr>
            <w:r>
              <w:t>977.04</w:t>
            </w:r>
          </w:p>
        </w:tc>
        <w:tc>
          <w:tcPr>
            <w:tcW w:w="0" w:type="auto"/>
          </w:tcPr>
          <w:p w14:paraId="2A3CFA42" w14:textId="77777777" w:rsidR="00ED5BDC" w:rsidRDefault="00000000" w:rsidP="001F5BD7">
            <w:pPr>
              <w:pStyle w:val="Compact"/>
              <w:jc w:val="right"/>
            </w:pPr>
            <w:r>
              <w:t>5,155.00</w:t>
            </w:r>
          </w:p>
        </w:tc>
        <w:tc>
          <w:tcPr>
            <w:tcW w:w="0" w:type="auto"/>
          </w:tcPr>
          <w:p w14:paraId="00597FA3" w14:textId="77777777" w:rsidR="00ED5BDC" w:rsidRDefault="00000000" w:rsidP="001F5BD7">
            <w:pPr>
              <w:pStyle w:val="Compact"/>
              <w:jc w:val="right"/>
            </w:pPr>
            <w:r>
              <w:t>3,465.00</w:t>
            </w:r>
          </w:p>
        </w:tc>
        <w:tc>
          <w:tcPr>
            <w:tcW w:w="0" w:type="auto"/>
          </w:tcPr>
          <w:p w14:paraId="04823289" w14:textId="77777777" w:rsidR="00ED5BDC" w:rsidRDefault="00000000" w:rsidP="001F5BD7">
            <w:pPr>
              <w:pStyle w:val="Compact"/>
              <w:jc w:val="right"/>
            </w:pPr>
            <w:r>
              <w:t>9,868.00</w:t>
            </w:r>
          </w:p>
        </w:tc>
        <w:tc>
          <w:tcPr>
            <w:tcW w:w="0" w:type="auto"/>
          </w:tcPr>
          <w:p w14:paraId="11D96C98" w14:textId="77777777" w:rsidR="00ED5BDC" w:rsidRDefault="00000000" w:rsidP="001F5BD7">
            <w:pPr>
              <w:pStyle w:val="Compact"/>
              <w:jc w:val="right"/>
            </w:pPr>
            <w:r>
              <w:t>1.30</w:t>
            </w:r>
          </w:p>
        </w:tc>
        <w:tc>
          <w:tcPr>
            <w:tcW w:w="0" w:type="auto"/>
          </w:tcPr>
          <w:p w14:paraId="5D27B541" w14:textId="77777777" w:rsidR="00ED5BDC" w:rsidRDefault="00000000" w:rsidP="001F5BD7">
            <w:pPr>
              <w:pStyle w:val="Compact"/>
              <w:jc w:val="right"/>
            </w:pPr>
            <w:r>
              <w:t>2.51</w:t>
            </w:r>
          </w:p>
        </w:tc>
      </w:tr>
      <w:tr w:rsidR="00ED5BDC" w14:paraId="5572C45C" w14:textId="77777777">
        <w:tc>
          <w:tcPr>
            <w:tcW w:w="0" w:type="auto"/>
          </w:tcPr>
          <w:p w14:paraId="50CB2AD3" w14:textId="77777777" w:rsidR="00ED5BDC" w:rsidRDefault="00000000" w:rsidP="001F5BD7">
            <w:pPr>
              <w:pStyle w:val="Compact"/>
            </w:pPr>
            <w:r>
              <w:t>income</w:t>
            </w:r>
          </w:p>
        </w:tc>
        <w:tc>
          <w:tcPr>
            <w:tcW w:w="0" w:type="auto"/>
          </w:tcPr>
          <w:p w14:paraId="1D36C3A3" w14:textId="77777777" w:rsidR="00ED5BDC" w:rsidRDefault="00000000" w:rsidP="001F5BD7">
            <w:pPr>
              <w:pStyle w:val="Compact"/>
              <w:jc w:val="right"/>
            </w:pPr>
            <w:r>
              <w:t>18.75</w:t>
            </w:r>
          </w:p>
        </w:tc>
        <w:tc>
          <w:tcPr>
            <w:tcW w:w="0" w:type="auto"/>
          </w:tcPr>
          <w:p w14:paraId="58FBF5AB" w14:textId="77777777" w:rsidR="00ED5BDC" w:rsidRDefault="00000000" w:rsidP="001F5BD7">
            <w:pPr>
              <w:pStyle w:val="Compact"/>
              <w:jc w:val="right"/>
            </w:pPr>
            <w:r>
              <w:t>5.81</w:t>
            </w:r>
          </w:p>
        </w:tc>
        <w:tc>
          <w:tcPr>
            <w:tcW w:w="0" w:type="auto"/>
          </w:tcPr>
          <w:p w14:paraId="550C7677" w14:textId="77777777" w:rsidR="00ED5BDC" w:rsidRDefault="00000000" w:rsidP="001F5BD7">
            <w:pPr>
              <w:pStyle w:val="Compact"/>
              <w:jc w:val="right"/>
            </w:pPr>
            <w:r>
              <w:t>17.13</w:t>
            </w:r>
          </w:p>
        </w:tc>
        <w:tc>
          <w:tcPr>
            <w:tcW w:w="0" w:type="auto"/>
          </w:tcPr>
          <w:p w14:paraId="5A2988CC" w14:textId="77777777" w:rsidR="00ED5BDC" w:rsidRDefault="00000000" w:rsidP="001F5BD7">
            <w:pPr>
              <w:pStyle w:val="Compact"/>
              <w:jc w:val="right"/>
            </w:pPr>
            <w:r>
              <w:t>9.69</w:t>
            </w:r>
          </w:p>
        </w:tc>
        <w:tc>
          <w:tcPr>
            <w:tcW w:w="0" w:type="auto"/>
          </w:tcPr>
          <w:p w14:paraId="0671E496" w14:textId="77777777" w:rsidR="00ED5BDC" w:rsidRDefault="00000000" w:rsidP="001F5BD7">
            <w:pPr>
              <w:pStyle w:val="Compact"/>
              <w:jc w:val="right"/>
            </w:pPr>
            <w:r>
              <w:t>46.85</w:t>
            </w:r>
          </w:p>
        </w:tc>
        <w:tc>
          <w:tcPr>
            <w:tcW w:w="0" w:type="auto"/>
          </w:tcPr>
          <w:p w14:paraId="5A5B063D" w14:textId="77777777" w:rsidR="00ED5BDC" w:rsidRDefault="00000000" w:rsidP="001F5BD7">
            <w:pPr>
              <w:pStyle w:val="Compact"/>
              <w:jc w:val="right"/>
            </w:pPr>
            <w:r>
              <w:t>1.74</w:t>
            </w:r>
          </w:p>
        </w:tc>
        <w:tc>
          <w:tcPr>
            <w:tcW w:w="0" w:type="auto"/>
          </w:tcPr>
          <w:p w14:paraId="710B3164" w14:textId="77777777" w:rsidR="00ED5BDC" w:rsidRDefault="00000000" w:rsidP="001F5BD7">
            <w:pPr>
              <w:pStyle w:val="Compact"/>
              <w:jc w:val="right"/>
            </w:pPr>
            <w:r>
              <w:t>3.86</w:t>
            </w:r>
          </w:p>
        </w:tc>
      </w:tr>
    </w:tbl>
    <w:p w14:paraId="1B737EAA" w14:textId="77777777" w:rsidR="001F5BD7" w:rsidRDefault="001F5BD7" w:rsidP="001F5BD7">
      <w:pPr>
        <w:pStyle w:val="BodyText"/>
        <w:ind w:firstLine="0"/>
      </w:pPr>
    </w:p>
    <w:p w14:paraId="2EE3E127" w14:textId="466B3F98" w:rsidR="00ED5BDC" w:rsidRDefault="00000000" w:rsidP="00EF4442">
      <w:pPr>
        <w:pStyle w:val="BodyText"/>
        <w:ind w:firstLine="0"/>
      </w:pPr>
      <w:r>
        <w:t>Table 3:</w:t>
      </w:r>
    </w:p>
    <w:p w14:paraId="774165F0" w14:textId="77777777" w:rsidR="00ED5BDC" w:rsidRDefault="00000000" w:rsidP="001F5BD7">
      <w:pPr>
        <w:pStyle w:val="TableCaption"/>
      </w:pPr>
      <w:r>
        <w:rPr>
          <w:iCs/>
        </w:rPr>
        <w:t>Counts for schools with ELL students &amp; NO ELL students</w:t>
      </w:r>
    </w:p>
    <w:tbl>
      <w:tblPr>
        <w:tblStyle w:val="Table"/>
        <w:tblW w:w="0" w:type="auto"/>
        <w:tblLook w:val="0020" w:firstRow="1" w:lastRow="0" w:firstColumn="0" w:lastColumn="0" w:noHBand="0" w:noVBand="0"/>
      </w:tblPr>
      <w:tblGrid>
        <w:gridCol w:w="1063"/>
        <w:gridCol w:w="576"/>
        <w:gridCol w:w="923"/>
      </w:tblGrid>
      <w:tr w:rsidR="00ED5BDC" w14:paraId="2DEA5B93" w14:textId="77777777" w:rsidTr="00ED5BDC">
        <w:trPr>
          <w:cnfStyle w:val="100000000000" w:firstRow="1" w:lastRow="0" w:firstColumn="0" w:lastColumn="0" w:oddVBand="0" w:evenVBand="0" w:oddHBand="0" w:evenHBand="0" w:firstRowFirstColumn="0" w:firstRowLastColumn="0" w:lastRowFirstColumn="0" w:lastRowLastColumn="0"/>
          <w:tblHeader/>
        </w:trPr>
        <w:tc>
          <w:tcPr>
            <w:tcW w:w="0" w:type="auto"/>
          </w:tcPr>
          <w:p w14:paraId="22F0A10D" w14:textId="77777777" w:rsidR="00ED5BDC" w:rsidRDefault="00000000" w:rsidP="001F5BD7">
            <w:pPr>
              <w:pStyle w:val="Compact"/>
            </w:pPr>
            <w:r>
              <w:t>english</w:t>
            </w:r>
          </w:p>
        </w:tc>
        <w:tc>
          <w:tcPr>
            <w:tcW w:w="0" w:type="auto"/>
          </w:tcPr>
          <w:p w14:paraId="045F22C1" w14:textId="77777777" w:rsidR="00ED5BDC" w:rsidRDefault="00000000" w:rsidP="001F5BD7">
            <w:pPr>
              <w:pStyle w:val="Compact"/>
            </w:pPr>
            <w:r>
              <w:t>n</w:t>
            </w:r>
          </w:p>
        </w:tc>
        <w:tc>
          <w:tcPr>
            <w:tcW w:w="0" w:type="auto"/>
          </w:tcPr>
          <w:p w14:paraId="50C4EDF9" w14:textId="77777777" w:rsidR="00ED5BDC" w:rsidRDefault="00000000" w:rsidP="001F5BD7">
            <w:pPr>
              <w:pStyle w:val="Compact"/>
            </w:pPr>
            <w:r>
              <w:t>percent</w:t>
            </w:r>
          </w:p>
        </w:tc>
      </w:tr>
      <w:tr w:rsidR="00ED5BDC" w14:paraId="70B9674C" w14:textId="77777777">
        <w:tc>
          <w:tcPr>
            <w:tcW w:w="0" w:type="auto"/>
          </w:tcPr>
          <w:p w14:paraId="12C7E262" w14:textId="77777777" w:rsidR="00ED5BDC" w:rsidRDefault="00000000" w:rsidP="001F5BD7">
            <w:pPr>
              <w:pStyle w:val="Compact"/>
            </w:pPr>
            <w:r>
              <w:t>NO ELL</w:t>
            </w:r>
          </w:p>
        </w:tc>
        <w:tc>
          <w:tcPr>
            <w:tcW w:w="0" w:type="auto"/>
          </w:tcPr>
          <w:p w14:paraId="19448420" w14:textId="77777777" w:rsidR="00ED5BDC" w:rsidRDefault="00000000" w:rsidP="001F5BD7">
            <w:pPr>
              <w:pStyle w:val="Compact"/>
            </w:pPr>
            <w:r>
              <w:t>167</w:t>
            </w:r>
          </w:p>
        </w:tc>
        <w:tc>
          <w:tcPr>
            <w:tcW w:w="0" w:type="auto"/>
          </w:tcPr>
          <w:p w14:paraId="748D6DC7" w14:textId="77777777" w:rsidR="00ED5BDC" w:rsidRDefault="00000000" w:rsidP="001F5BD7">
            <w:pPr>
              <w:pStyle w:val="Compact"/>
            </w:pPr>
            <w:r>
              <w:t>0.76</w:t>
            </w:r>
          </w:p>
        </w:tc>
      </w:tr>
      <w:tr w:rsidR="00ED5BDC" w14:paraId="57B8C7CF" w14:textId="77777777">
        <w:tc>
          <w:tcPr>
            <w:tcW w:w="0" w:type="auto"/>
          </w:tcPr>
          <w:p w14:paraId="13BCC021" w14:textId="77777777" w:rsidR="00ED5BDC" w:rsidRDefault="00000000" w:rsidP="001F5BD7">
            <w:pPr>
              <w:pStyle w:val="Compact"/>
            </w:pPr>
            <w:r>
              <w:t>ELL</w:t>
            </w:r>
          </w:p>
        </w:tc>
        <w:tc>
          <w:tcPr>
            <w:tcW w:w="0" w:type="auto"/>
          </w:tcPr>
          <w:p w14:paraId="4B236CA8" w14:textId="77777777" w:rsidR="00ED5BDC" w:rsidRDefault="00000000" w:rsidP="001F5BD7">
            <w:pPr>
              <w:pStyle w:val="Compact"/>
            </w:pPr>
            <w:r>
              <w:t>53</w:t>
            </w:r>
          </w:p>
        </w:tc>
        <w:tc>
          <w:tcPr>
            <w:tcW w:w="0" w:type="auto"/>
          </w:tcPr>
          <w:p w14:paraId="290C4B7D" w14:textId="77777777" w:rsidR="00ED5BDC" w:rsidRDefault="00000000" w:rsidP="001F5BD7">
            <w:pPr>
              <w:pStyle w:val="Compact"/>
            </w:pPr>
            <w:r>
              <w:t>0.24</w:t>
            </w:r>
          </w:p>
        </w:tc>
      </w:tr>
    </w:tbl>
    <w:p w14:paraId="1F3BE9BF" w14:textId="77777777" w:rsidR="001F5BD7" w:rsidRDefault="001F5BD7" w:rsidP="001F5BD7">
      <w:pPr>
        <w:pStyle w:val="Heading2"/>
      </w:pPr>
      <w:bookmarkStart w:id="7" w:name="Xcc70a5ecee73ade15b9b1a1c98eabb2086cf3ea"/>
      <w:bookmarkEnd w:id="6"/>
    </w:p>
    <w:p w14:paraId="66D64263" w14:textId="5D158FD6" w:rsidR="00ED5BDC" w:rsidRDefault="00000000" w:rsidP="001F5BD7">
      <w:pPr>
        <w:pStyle w:val="Heading2"/>
      </w:pPr>
      <w:r>
        <w:t>Evaluation of Multiple Regression Assumptions</w:t>
      </w:r>
    </w:p>
    <w:p w14:paraId="44BDC946" w14:textId="77777777" w:rsidR="00ED5BDC" w:rsidRDefault="00000000" w:rsidP="00EF4442">
      <w:pPr>
        <w:pStyle w:val="FirstParagraph"/>
        <w:ind w:firstLine="0"/>
      </w:pPr>
      <w:r>
        <w:t>Prior to running a multiple linear regression, regression assumptions were evaluated including, linearity, normality, multicollinearity, and homoscedasticity.</w:t>
      </w:r>
    </w:p>
    <w:p w14:paraId="3FDF5F31" w14:textId="77777777" w:rsidR="00ED5BDC" w:rsidRDefault="00000000" w:rsidP="00EF4442">
      <w:pPr>
        <w:pStyle w:val="BodyText"/>
        <w:ind w:firstLine="0"/>
      </w:pPr>
      <w:r>
        <w:t>Linearity was assessed using bivariate plots to assess the relationship between the two continuous predictors (</w:t>
      </w:r>
      <w:r>
        <w:rPr>
          <w:rStyle w:val="VerbatimChar"/>
        </w:rPr>
        <w:t>school_spending</w:t>
      </w:r>
      <w:r>
        <w:t xml:space="preserve"> and </w:t>
      </w:r>
      <w:r>
        <w:rPr>
          <w:rStyle w:val="VerbatimChar"/>
        </w:rPr>
        <w:t>parent_income</w:t>
      </w:r>
      <w:r>
        <w:t>) and the outcome variable (</w:t>
      </w:r>
      <w:r>
        <w:rPr>
          <w:rStyle w:val="VerbatimChar"/>
        </w:rPr>
        <w:t>test_scores</w:t>
      </w:r>
      <w:r>
        <w:t>). The left panel of Figure 2 displays the bivariate relationship with test scores increasing slightly with increased school spending. This relationship is weak with high heterogeneity in test scores across the range of the school spending variable. The right panel of Figure 2, depicts a positive and moderately strong relationship between parent income and test scores. These plots provide sufficient evidence that the linearity assumption is satisfied for proceeding with the linear specification of these predictors.</w:t>
      </w:r>
    </w:p>
    <w:p w14:paraId="1F209EC5" w14:textId="77777777" w:rsidR="001F5BD7" w:rsidRDefault="00000000" w:rsidP="001F5BD7">
      <w:pPr>
        <w:pStyle w:val="BodyText"/>
        <w:ind w:firstLine="0"/>
      </w:pPr>
      <w:r>
        <w:rPr>
          <w:noProof/>
        </w:rPr>
        <w:drawing>
          <wp:inline distT="0" distB="0" distL="0" distR="0" wp14:anchorId="49176B3D" wp14:editId="4CEC4906">
            <wp:extent cx="3537679" cy="2830143"/>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a:blip r:embed="rId8"/>
                    <a:stretch>
                      <a:fillRect/>
                    </a:stretch>
                  </pic:blipFill>
                  <pic:spPr bwMode="auto">
                    <a:xfrm>
                      <a:off x="0" y="0"/>
                      <a:ext cx="3558740" cy="2846991"/>
                    </a:xfrm>
                    <a:prstGeom prst="rect">
                      <a:avLst/>
                    </a:prstGeom>
                    <a:noFill/>
                    <a:ln w="9525">
                      <a:noFill/>
                      <a:headEnd/>
                      <a:tailEnd/>
                    </a:ln>
                  </pic:spPr>
                </pic:pic>
              </a:graphicData>
            </a:graphic>
          </wp:inline>
        </w:drawing>
      </w:r>
      <w:r>
        <w:t xml:space="preserve"> </w:t>
      </w:r>
    </w:p>
    <w:p w14:paraId="7753AFB1" w14:textId="676169B1" w:rsidR="00ED5BDC" w:rsidRDefault="00000000" w:rsidP="00EF4442">
      <w:pPr>
        <w:pStyle w:val="BodyText"/>
        <w:ind w:firstLine="0"/>
      </w:pPr>
      <w:r>
        <w:t>Figure 2: Bivariate scatterplots with fit line for continuous predictors by outcome variable.</w:t>
      </w:r>
    </w:p>
    <w:p w14:paraId="608811C9" w14:textId="77777777" w:rsidR="00ED5BDC" w:rsidRDefault="00000000" w:rsidP="00EF4442">
      <w:pPr>
        <w:pStyle w:val="BodyText"/>
        <w:ind w:firstLine="0"/>
      </w:pPr>
      <w:r>
        <w:lastRenderedPageBreak/>
        <w:t>Univariate normality was investigated using density plots to visualize the distribution of outcome and predictor variables (Figure 3). The outcome variable test scores on the left panel of Figure 1 can be seen to be approximately normal. The school spending and income predictor variable density plots reflect the positive skew and kurtosis values as reported previously in Table 2.</w:t>
      </w:r>
    </w:p>
    <w:p w14:paraId="203EE5A8" w14:textId="77777777" w:rsidR="001F5BD7" w:rsidRDefault="00000000" w:rsidP="001F5BD7">
      <w:pPr>
        <w:pStyle w:val="BodyText"/>
        <w:ind w:firstLine="0"/>
      </w:pPr>
      <w:r>
        <w:rPr>
          <w:noProof/>
        </w:rPr>
        <w:drawing>
          <wp:inline distT="0" distB="0" distL="0" distR="0" wp14:anchorId="3B2B17A0" wp14:editId="30AADD23">
            <wp:extent cx="3755036" cy="300402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9"/>
                    <a:stretch>
                      <a:fillRect/>
                    </a:stretch>
                  </pic:blipFill>
                  <pic:spPr bwMode="auto">
                    <a:xfrm>
                      <a:off x="0" y="0"/>
                      <a:ext cx="3795721" cy="3036576"/>
                    </a:xfrm>
                    <a:prstGeom prst="rect">
                      <a:avLst/>
                    </a:prstGeom>
                    <a:noFill/>
                    <a:ln w="9525">
                      <a:noFill/>
                      <a:headEnd/>
                      <a:tailEnd/>
                    </a:ln>
                  </pic:spPr>
                </pic:pic>
              </a:graphicData>
            </a:graphic>
          </wp:inline>
        </w:drawing>
      </w:r>
      <w:r>
        <w:t xml:space="preserve"> </w:t>
      </w:r>
    </w:p>
    <w:p w14:paraId="5F1F28DB" w14:textId="60E3DA69" w:rsidR="00ED5BDC" w:rsidRDefault="00000000" w:rsidP="00EF4442">
      <w:pPr>
        <w:pStyle w:val="BodyText"/>
        <w:ind w:firstLine="0"/>
      </w:pPr>
      <w:r>
        <w:t>Figure 3: Density plot of the outcome and predictor variables.</w:t>
      </w:r>
    </w:p>
    <w:p w14:paraId="496F356C" w14:textId="77777777" w:rsidR="00ED5BDC" w:rsidRDefault="00000000" w:rsidP="00EF4442">
      <w:pPr>
        <w:pStyle w:val="BodyText"/>
        <w:ind w:firstLine="0"/>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be greater than a standard deviation from normality. This provides evidence that the mulitvariate normality assumption is sufficiently satisfied to proceed with the regression analysis.</w:t>
      </w:r>
    </w:p>
    <w:p w14:paraId="47495E36" w14:textId="77777777" w:rsidR="001F5BD7" w:rsidRDefault="00000000" w:rsidP="001F5BD7">
      <w:pPr>
        <w:pStyle w:val="BodyText"/>
        <w:ind w:firstLine="0"/>
      </w:pPr>
      <w:r>
        <w:rPr>
          <w:noProof/>
        </w:rPr>
        <w:lastRenderedPageBreak/>
        <w:drawing>
          <wp:inline distT="0" distB="0" distL="0" distR="0" wp14:anchorId="5BFF738C" wp14:editId="4EFFA396">
            <wp:extent cx="3402767" cy="2722213"/>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a:blip r:embed="rId10"/>
                    <a:stretch>
                      <a:fillRect/>
                    </a:stretch>
                  </pic:blipFill>
                  <pic:spPr bwMode="auto">
                    <a:xfrm>
                      <a:off x="0" y="0"/>
                      <a:ext cx="3420691" cy="2736552"/>
                    </a:xfrm>
                    <a:prstGeom prst="rect">
                      <a:avLst/>
                    </a:prstGeom>
                    <a:noFill/>
                    <a:ln w="9525">
                      <a:noFill/>
                      <a:headEnd/>
                      <a:tailEnd/>
                    </a:ln>
                  </pic:spPr>
                </pic:pic>
              </a:graphicData>
            </a:graphic>
          </wp:inline>
        </w:drawing>
      </w:r>
      <w:r>
        <w:t xml:space="preserve"> </w:t>
      </w:r>
    </w:p>
    <w:p w14:paraId="4A613E3C" w14:textId="0B4DEB52" w:rsidR="00ED5BDC" w:rsidRDefault="00000000" w:rsidP="00EF4442">
      <w:pPr>
        <w:pStyle w:val="BodyText"/>
        <w:ind w:firstLine="0"/>
      </w:pPr>
      <w:r>
        <w:t>Figure 4: QQ-plot of standardized residuals</w:t>
      </w:r>
    </w:p>
    <w:p w14:paraId="2F43A8FF" w14:textId="557CC21A" w:rsidR="001F5BD7" w:rsidRDefault="00000000" w:rsidP="001F5BD7">
      <w:pPr>
        <w:pStyle w:val="BodyText"/>
        <w:ind w:firstLine="0"/>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w:t>
      </w:r>
      <w:proofErr w:type="gramStart"/>
      <w:r>
        <w:t>are</w:t>
      </w:r>
      <w:proofErr w:type="gramEnd"/>
      <w:r>
        <w:t xml:space="preserve"> below the recommended threshold (VIF&lt;5) indicating that only moderate levels of multicollinearity exist for predictors in the model (Table 5).</w:t>
      </w:r>
    </w:p>
    <w:p w14:paraId="7EE2950B" w14:textId="73296315" w:rsidR="001F5BD7" w:rsidRDefault="001F5BD7" w:rsidP="00EF4442">
      <w:pPr>
        <w:spacing w:before="0" w:after="200" w:line="240" w:lineRule="auto"/>
      </w:pPr>
      <w:r>
        <w:br w:type="page"/>
      </w:r>
    </w:p>
    <w:p w14:paraId="239F6212" w14:textId="77777777" w:rsidR="00ED5BDC" w:rsidRDefault="00000000" w:rsidP="00EF4442">
      <w:pPr>
        <w:pStyle w:val="BodyText"/>
        <w:ind w:firstLine="0"/>
      </w:pPr>
      <w:r>
        <w:lastRenderedPageBreak/>
        <w:t>Table 4:</w:t>
      </w:r>
    </w:p>
    <w:p w14:paraId="348205EF" w14:textId="77777777" w:rsidR="00ED5BDC" w:rsidRDefault="00000000" w:rsidP="001F5BD7">
      <w:pPr>
        <w:pStyle w:val="TableCaption"/>
      </w:pPr>
      <w:r>
        <w:rPr>
          <w:iCs/>
        </w:rPr>
        <w:t xml:space="preserve">Means, standard deviations, and correlations with confidence intervals </w:t>
      </w:r>
    </w:p>
    <w:tbl>
      <w:tblPr>
        <w:tblStyle w:val="Table"/>
        <w:tblW w:w="0" w:type="auto"/>
        <w:tblLook w:val="0020" w:firstRow="1" w:lastRow="0" w:firstColumn="0" w:lastColumn="0" w:noHBand="0" w:noVBand="0"/>
      </w:tblPr>
      <w:tblGrid>
        <w:gridCol w:w="2070"/>
        <w:gridCol w:w="996"/>
        <w:gridCol w:w="876"/>
        <w:gridCol w:w="1096"/>
        <w:gridCol w:w="1096"/>
      </w:tblGrid>
      <w:tr w:rsidR="001F5BD7" w14:paraId="1671C6A9" w14:textId="77777777" w:rsidTr="00ED5BDC">
        <w:trPr>
          <w:cnfStyle w:val="100000000000" w:firstRow="1" w:lastRow="0" w:firstColumn="0" w:lastColumn="0" w:oddVBand="0" w:evenVBand="0" w:oddHBand="0" w:evenHBand="0" w:firstRowFirstColumn="0" w:firstRowLastColumn="0" w:lastRowFirstColumn="0" w:lastRowLastColumn="0"/>
          <w:tblHeader/>
        </w:trPr>
        <w:tc>
          <w:tcPr>
            <w:tcW w:w="0" w:type="auto"/>
          </w:tcPr>
          <w:p w14:paraId="28A03161" w14:textId="77777777" w:rsidR="001F5BD7" w:rsidRDefault="001F5BD7" w:rsidP="001F5BD7">
            <w:pPr>
              <w:pStyle w:val="Compact"/>
            </w:pPr>
            <w:r>
              <w:t>Variable</w:t>
            </w:r>
          </w:p>
        </w:tc>
        <w:tc>
          <w:tcPr>
            <w:tcW w:w="0" w:type="auto"/>
          </w:tcPr>
          <w:p w14:paraId="24931BB3" w14:textId="77777777" w:rsidR="001F5BD7" w:rsidRDefault="001F5BD7" w:rsidP="001F5BD7">
            <w:pPr>
              <w:pStyle w:val="Compact"/>
            </w:pPr>
            <w:r>
              <w:t>M</w:t>
            </w:r>
          </w:p>
        </w:tc>
        <w:tc>
          <w:tcPr>
            <w:tcW w:w="0" w:type="auto"/>
          </w:tcPr>
          <w:p w14:paraId="3A9A641D" w14:textId="77777777" w:rsidR="001F5BD7" w:rsidRDefault="001F5BD7" w:rsidP="001F5BD7">
            <w:pPr>
              <w:pStyle w:val="Compact"/>
            </w:pPr>
            <w:r>
              <w:t>SD</w:t>
            </w:r>
          </w:p>
        </w:tc>
        <w:tc>
          <w:tcPr>
            <w:tcW w:w="0" w:type="auto"/>
          </w:tcPr>
          <w:p w14:paraId="4FFF8E51" w14:textId="77777777" w:rsidR="001F5BD7" w:rsidRDefault="001F5BD7" w:rsidP="001F5BD7">
            <w:pPr>
              <w:pStyle w:val="Compact"/>
            </w:pPr>
            <w:r>
              <w:t>1</w:t>
            </w:r>
          </w:p>
        </w:tc>
        <w:tc>
          <w:tcPr>
            <w:tcW w:w="0" w:type="auto"/>
          </w:tcPr>
          <w:p w14:paraId="1A0394D7" w14:textId="77777777" w:rsidR="001F5BD7" w:rsidRDefault="001F5BD7" w:rsidP="001F5BD7">
            <w:pPr>
              <w:pStyle w:val="Compact"/>
            </w:pPr>
            <w:r>
              <w:t>2</w:t>
            </w:r>
          </w:p>
        </w:tc>
      </w:tr>
      <w:tr w:rsidR="001F5BD7" w14:paraId="3CCE9BF2" w14:textId="77777777">
        <w:tc>
          <w:tcPr>
            <w:tcW w:w="0" w:type="auto"/>
          </w:tcPr>
          <w:p w14:paraId="799AD02F" w14:textId="77777777" w:rsidR="001F5BD7" w:rsidRDefault="001F5BD7" w:rsidP="001F5BD7">
            <w:pPr>
              <w:pStyle w:val="Compact"/>
            </w:pPr>
            <w:r>
              <w:t>1. test_score</w:t>
            </w:r>
          </w:p>
        </w:tc>
        <w:tc>
          <w:tcPr>
            <w:tcW w:w="0" w:type="auto"/>
          </w:tcPr>
          <w:p w14:paraId="43318FF6" w14:textId="77777777" w:rsidR="001F5BD7" w:rsidRDefault="001F5BD7" w:rsidP="001F5BD7">
            <w:pPr>
              <w:pStyle w:val="Compact"/>
            </w:pPr>
            <w:r>
              <w:t>698.41</w:t>
            </w:r>
          </w:p>
        </w:tc>
        <w:tc>
          <w:tcPr>
            <w:tcW w:w="0" w:type="auto"/>
          </w:tcPr>
          <w:p w14:paraId="5F6CB7FE" w14:textId="77777777" w:rsidR="001F5BD7" w:rsidRDefault="001F5BD7" w:rsidP="001F5BD7">
            <w:pPr>
              <w:pStyle w:val="Compact"/>
            </w:pPr>
            <w:r>
              <w:t>21.05</w:t>
            </w:r>
          </w:p>
        </w:tc>
        <w:tc>
          <w:tcPr>
            <w:tcW w:w="0" w:type="auto"/>
          </w:tcPr>
          <w:p w14:paraId="68DB6D21" w14:textId="77777777" w:rsidR="001F5BD7" w:rsidRDefault="001F5BD7" w:rsidP="001F5BD7">
            <w:pPr>
              <w:pStyle w:val="Compact"/>
            </w:pPr>
          </w:p>
        </w:tc>
        <w:tc>
          <w:tcPr>
            <w:tcW w:w="0" w:type="auto"/>
          </w:tcPr>
          <w:p w14:paraId="44F66D5F" w14:textId="77777777" w:rsidR="001F5BD7" w:rsidRDefault="001F5BD7" w:rsidP="001F5BD7">
            <w:pPr>
              <w:pStyle w:val="Compact"/>
            </w:pPr>
          </w:p>
        </w:tc>
      </w:tr>
      <w:tr w:rsidR="001F5BD7" w14:paraId="452562B4" w14:textId="77777777">
        <w:tc>
          <w:tcPr>
            <w:tcW w:w="0" w:type="auto"/>
          </w:tcPr>
          <w:p w14:paraId="307A8ADB" w14:textId="77777777" w:rsidR="001F5BD7" w:rsidRDefault="001F5BD7" w:rsidP="001F5BD7">
            <w:pPr>
              <w:pStyle w:val="Compact"/>
            </w:pPr>
          </w:p>
        </w:tc>
        <w:tc>
          <w:tcPr>
            <w:tcW w:w="0" w:type="auto"/>
          </w:tcPr>
          <w:p w14:paraId="682DD3D7" w14:textId="77777777" w:rsidR="001F5BD7" w:rsidRDefault="001F5BD7" w:rsidP="001F5BD7">
            <w:pPr>
              <w:pStyle w:val="Compact"/>
            </w:pPr>
          </w:p>
        </w:tc>
        <w:tc>
          <w:tcPr>
            <w:tcW w:w="0" w:type="auto"/>
          </w:tcPr>
          <w:p w14:paraId="4124C89B" w14:textId="77777777" w:rsidR="001F5BD7" w:rsidRDefault="001F5BD7" w:rsidP="001F5BD7">
            <w:pPr>
              <w:pStyle w:val="Compact"/>
            </w:pPr>
          </w:p>
        </w:tc>
        <w:tc>
          <w:tcPr>
            <w:tcW w:w="0" w:type="auto"/>
          </w:tcPr>
          <w:p w14:paraId="3B30B28F" w14:textId="77777777" w:rsidR="001F5BD7" w:rsidRDefault="001F5BD7" w:rsidP="001F5BD7">
            <w:pPr>
              <w:pStyle w:val="Compact"/>
            </w:pPr>
          </w:p>
        </w:tc>
        <w:tc>
          <w:tcPr>
            <w:tcW w:w="0" w:type="auto"/>
          </w:tcPr>
          <w:p w14:paraId="563EE007" w14:textId="77777777" w:rsidR="001F5BD7" w:rsidRDefault="001F5BD7" w:rsidP="001F5BD7">
            <w:pPr>
              <w:pStyle w:val="Compact"/>
            </w:pPr>
          </w:p>
        </w:tc>
      </w:tr>
      <w:tr w:rsidR="001F5BD7" w14:paraId="3EDC8661" w14:textId="77777777">
        <w:tc>
          <w:tcPr>
            <w:tcW w:w="0" w:type="auto"/>
          </w:tcPr>
          <w:p w14:paraId="6625847D" w14:textId="77777777" w:rsidR="001F5BD7" w:rsidRDefault="001F5BD7" w:rsidP="001F5BD7">
            <w:pPr>
              <w:pStyle w:val="Compact"/>
            </w:pPr>
            <w:r>
              <w:t>2. school_spending</w:t>
            </w:r>
          </w:p>
        </w:tc>
        <w:tc>
          <w:tcPr>
            <w:tcW w:w="0" w:type="auto"/>
          </w:tcPr>
          <w:p w14:paraId="48589829" w14:textId="77777777" w:rsidR="001F5BD7" w:rsidRDefault="001F5BD7" w:rsidP="001F5BD7">
            <w:pPr>
              <w:pStyle w:val="Compact"/>
            </w:pPr>
            <w:r>
              <w:t>5370.25</w:t>
            </w:r>
          </w:p>
        </w:tc>
        <w:tc>
          <w:tcPr>
            <w:tcW w:w="0" w:type="auto"/>
          </w:tcPr>
          <w:p w14:paraId="09D23431" w14:textId="77777777" w:rsidR="001F5BD7" w:rsidRDefault="001F5BD7" w:rsidP="001F5BD7">
            <w:pPr>
              <w:pStyle w:val="Compact"/>
            </w:pPr>
            <w:r>
              <w:t>977.04</w:t>
            </w:r>
          </w:p>
        </w:tc>
        <w:tc>
          <w:tcPr>
            <w:tcW w:w="0" w:type="auto"/>
          </w:tcPr>
          <w:p w14:paraId="6028E05D" w14:textId="77777777" w:rsidR="001F5BD7" w:rsidRDefault="001F5BD7" w:rsidP="001F5BD7">
            <w:pPr>
              <w:pStyle w:val="Compact"/>
            </w:pPr>
            <w:r>
              <w:t>.19**</w:t>
            </w:r>
          </w:p>
        </w:tc>
        <w:tc>
          <w:tcPr>
            <w:tcW w:w="0" w:type="auto"/>
          </w:tcPr>
          <w:p w14:paraId="1B344234" w14:textId="77777777" w:rsidR="001F5BD7" w:rsidRDefault="001F5BD7" w:rsidP="001F5BD7">
            <w:pPr>
              <w:pStyle w:val="Compact"/>
            </w:pPr>
          </w:p>
        </w:tc>
      </w:tr>
      <w:tr w:rsidR="001F5BD7" w14:paraId="1C9E5FBD" w14:textId="77777777">
        <w:tc>
          <w:tcPr>
            <w:tcW w:w="0" w:type="auto"/>
          </w:tcPr>
          <w:p w14:paraId="275DCE3C" w14:textId="77777777" w:rsidR="001F5BD7" w:rsidRDefault="001F5BD7" w:rsidP="001F5BD7">
            <w:pPr>
              <w:pStyle w:val="Compact"/>
            </w:pPr>
          </w:p>
        </w:tc>
        <w:tc>
          <w:tcPr>
            <w:tcW w:w="0" w:type="auto"/>
          </w:tcPr>
          <w:p w14:paraId="54BD9B5A" w14:textId="77777777" w:rsidR="001F5BD7" w:rsidRDefault="001F5BD7" w:rsidP="001F5BD7">
            <w:pPr>
              <w:pStyle w:val="Compact"/>
            </w:pPr>
          </w:p>
        </w:tc>
        <w:tc>
          <w:tcPr>
            <w:tcW w:w="0" w:type="auto"/>
          </w:tcPr>
          <w:p w14:paraId="08FDB772" w14:textId="77777777" w:rsidR="001F5BD7" w:rsidRDefault="001F5BD7" w:rsidP="001F5BD7">
            <w:pPr>
              <w:pStyle w:val="Compact"/>
            </w:pPr>
          </w:p>
        </w:tc>
        <w:tc>
          <w:tcPr>
            <w:tcW w:w="0" w:type="auto"/>
          </w:tcPr>
          <w:p w14:paraId="08734B89" w14:textId="77777777" w:rsidR="001F5BD7" w:rsidRDefault="001F5BD7" w:rsidP="001F5BD7">
            <w:pPr>
              <w:pStyle w:val="Compact"/>
            </w:pPr>
            <w:r>
              <w:t>[.05, .33]</w:t>
            </w:r>
          </w:p>
        </w:tc>
        <w:tc>
          <w:tcPr>
            <w:tcW w:w="0" w:type="auto"/>
          </w:tcPr>
          <w:p w14:paraId="4A25864F" w14:textId="77777777" w:rsidR="001F5BD7" w:rsidRDefault="001F5BD7" w:rsidP="001F5BD7">
            <w:pPr>
              <w:pStyle w:val="Compact"/>
            </w:pPr>
          </w:p>
        </w:tc>
      </w:tr>
      <w:tr w:rsidR="001F5BD7" w14:paraId="169981BF" w14:textId="77777777">
        <w:tc>
          <w:tcPr>
            <w:tcW w:w="0" w:type="auto"/>
          </w:tcPr>
          <w:p w14:paraId="5955477A" w14:textId="77777777" w:rsidR="001F5BD7" w:rsidRDefault="001F5BD7" w:rsidP="001F5BD7">
            <w:pPr>
              <w:pStyle w:val="Compact"/>
            </w:pPr>
          </w:p>
        </w:tc>
        <w:tc>
          <w:tcPr>
            <w:tcW w:w="0" w:type="auto"/>
          </w:tcPr>
          <w:p w14:paraId="37A3E78B" w14:textId="77777777" w:rsidR="001F5BD7" w:rsidRDefault="001F5BD7" w:rsidP="001F5BD7">
            <w:pPr>
              <w:pStyle w:val="Compact"/>
            </w:pPr>
          </w:p>
        </w:tc>
        <w:tc>
          <w:tcPr>
            <w:tcW w:w="0" w:type="auto"/>
          </w:tcPr>
          <w:p w14:paraId="25F69045" w14:textId="77777777" w:rsidR="001F5BD7" w:rsidRDefault="001F5BD7" w:rsidP="001F5BD7">
            <w:pPr>
              <w:pStyle w:val="Compact"/>
            </w:pPr>
          </w:p>
        </w:tc>
        <w:tc>
          <w:tcPr>
            <w:tcW w:w="0" w:type="auto"/>
          </w:tcPr>
          <w:p w14:paraId="7F09798F" w14:textId="77777777" w:rsidR="001F5BD7" w:rsidRDefault="001F5BD7" w:rsidP="001F5BD7">
            <w:pPr>
              <w:pStyle w:val="Compact"/>
            </w:pPr>
          </w:p>
        </w:tc>
        <w:tc>
          <w:tcPr>
            <w:tcW w:w="0" w:type="auto"/>
          </w:tcPr>
          <w:p w14:paraId="298962A1" w14:textId="77777777" w:rsidR="001F5BD7" w:rsidRDefault="001F5BD7" w:rsidP="001F5BD7">
            <w:pPr>
              <w:pStyle w:val="Compact"/>
            </w:pPr>
          </w:p>
        </w:tc>
      </w:tr>
      <w:tr w:rsidR="001F5BD7" w14:paraId="001FBF5F" w14:textId="77777777">
        <w:tc>
          <w:tcPr>
            <w:tcW w:w="0" w:type="auto"/>
          </w:tcPr>
          <w:p w14:paraId="716171F1" w14:textId="77777777" w:rsidR="001F5BD7" w:rsidRDefault="001F5BD7" w:rsidP="001F5BD7">
            <w:pPr>
              <w:pStyle w:val="Compact"/>
            </w:pPr>
            <w:r>
              <w:t>3. income</w:t>
            </w:r>
          </w:p>
        </w:tc>
        <w:tc>
          <w:tcPr>
            <w:tcW w:w="0" w:type="auto"/>
          </w:tcPr>
          <w:p w14:paraId="425D0EF4" w14:textId="77777777" w:rsidR="001F5BD7" w:rsidRDefault="001F5BD7" w:rsidP="001F5BD7">
            <w:pPr>
              <w:pStyle w:val="Compact"/>
            </w:pPr>
            <w:r>
              <w:t>18.75</w:t>
            </w:r>
          </w:p>
        </w:tc>
        <w:tc>
          <w:tcPr>
            <w:tcW w:w="0" w:type="auto"/>
          </w:tcPr>
          <w:p w14:paraId="07138FC5" w14:textId="77777777" w:rsidR="001F5BD7" w:rsidRDefault="001F5BD7" w:rsidP="001F5BD7">
            <w:pPr>
              <w:pStyle w:val="Compact"/>
            </w:pPr>
            <w:r>
              <w:t>5.81</w:t>
            </w:r>
          </w:p>
        </w:tc>
        <w:tc>
          <w:tcPr>
            <w:tcW w:w="0" w:type="auto"/>
          </w:tcPr>
          <w:p w14:paraId="147F25FA" w14:textId="77777777" w:rsidR="001F5BD7" w:rsidRDefault="001F5BD7" w:rsidP="001F5BD7">
            <w:pPr>
              <w:pStyle w:val="Compact"/>
            </w:pPr>
            <w:r>
              <w:t>.78**</w:t>
            </w:r>
          </w:p>
        </w:tc>
        <w:tc>
          <w:tcPr>
            <w:tcW w:w="0" w:type="auto"/>
          </w:tcPr>
          <w:p w14:paraId="6CE09E24" w14:textId="77777777" w:rsidR="001F5BD7" w:rsidRDefault="001F5BD7" w:rsidP="001F5BD7">
            <w:pPr>
              <w:pStyle w:val="Compact"/>
            </w:pPr>
            <w:r>
              <w:t>.39**</w:t>
            </w:r>
          </w:p>
        </w:tc>
      </w:tr>
      <w:tr w:rsidR="001F5BD7" w14:paraId="35788297" w14:textId="77777777">
        <w:tc>
          <w:tcPr>
            <w:tcW w:w="0" w:type="auto"/>
          </w:tcPr>
          <w:p w14:paraId="7CDB8BCA" w14:textId="77777777" w:rsidR="001F5BD7" w:rsidRDefault="001F5BD7" w:rsidP="001F5BD7">
            <w:pPr>
              <w:pStyle w:val="Compact"/>
            </w:pPr>
          </w:p>
        </w:tc>
        <w:tc>
          <w:tcPr>
            <w:tcW w:w="0" w:type="auto"/>
          </w:tcPr>
          <w:p w14:paraId="0D8EB228" w14:textId="77777777" w:rsidR="001F5BD7" w:rsidRDefault="001F5BD7" w:rsidP="001F5BD7">
            <w:pPr>
              <w:pStyle w:val="Compact"/>
            </w:pPr>
          </w:p>
        </w:tc>
        <w:tc>
          <w:tcPr>
            <w:tcW w:w="0" w:type="auto"/>
          </w:tcPr>
          <w:p w14:paraId="3655600E" w14:textId="77777777" w:rsidR="001F5BD7" w:rsidRDefault="001F5BD7" w:rsidP="001F5BD7">
            <w:pPr>
              <w:pStyle w:val="Compact"/>
            </w:pPr>
          </w:p>
        </w:tc>
        <w:tc>
          <w:tcPr>
            <w:tcW w:w="0" w:type="auto"/>
          </w:tcPr>
          <w:p w14:paraId="0452C36B" w14:textId="77777777" w:rsidR="001F5BD7" w:rsidRDefault="001F5BD7" w:rsidP="001F5BD7">
            <w:pPr>
              <w:pStyle w:val="Compact"/>
            </w:pPr>
            <w:r>
              <w:t>[.71, .83]</w:t>
            </w:r>
          </w:p>
        </w:tc>
        <w:tc>
          <w:tcPr>
            <w:tcW w:w="0" w:type="auto"/>
          </w:tcPr>
          <w:p w14:paraId="761F9A89" w14:textId="77777777" w:rsidR="001F5BD7" w:rsidRDefault="001F5BD7" w:rsidP="001F5BD7">
            <w:pPr>
              <w:pStyle w:val="Compact"/>
            </w:pPr>
            <w:r>
              <w:t>[.27, .50]</w:t>
            </w:r>
          </w:p>
        </w:tc>
      </w:tr>
      <w:tr w:rsidR="001F5BD7" w14:paraId="036BE30A" w14:textId="77777777">
        <w:tc>
          <w:tcPr>
            <w:tcW w:w="0" w:type="auto"/>
          </w:tcPr>
          <w:p w14:paraId="2AE7778C" w14:textId="77777777" w:rsidR="001F5BD7" w:rsidRDefault="001F5BD7" w:rsidP="001F5BD7">
            <w:pPr>
              <w:pStyle w:val="Compact"/>
            </w:pPr>
          </w:p>
        </w:tc>
        <w:tc>
          <w:tcPr>
            <w:tcW w:w="0" w:type="auto"/>
          </w:tcPr>
          <w:p w14:paraId="0CE200B7" w14:textId="77777777" w:rsidR="001F5BD7" w:rsidRDefault="001F5BD7" w:rsidP="001F5BD7">
            <w:pPr>
              <w:pStyle w:val="Compact"/>
            </w:pPr>
          </w:p>
        </w:tc>
        <w:tc>
          <w:tcPr>
            <w:tcW w:w="0" w:type="auto"/>
          </w:tcPr>
          <w:p w14:paraId="55423190" w14:textId="77777777" w:rsidR="001F5BD7" w:rsidRDefault="001F5BD7" w:rsidP="001F5BD7">
            <w:pPr>
              <w:pStyle w:val="Compact"/>
            </w:pPr>
          </w:p>
        </w:tc>
        <w:tc>
          <w:tcPr>
            <w:tcW w:w="0" w:type="auto"/>
          </w:tcPr>
          <w:p w14:paraId="67744D48" w14:textId="77777777" w:rsidR="001F5BD7" w:rsidRDefault="001F5BD7" w:rsidP="001F5BD7">
            <w:pPr>
              <w:pStyle w:val="Compact"/>
            </w:pPr>
          </w:p>
        </w:tc>
        <w:tc>
          <w:tcPr>
            <w:tcW w:w="0" w:type="auto"/>
          </w:tcPr>
          <w:p w14:paraId="73C5B98A" w14:textId="77777777" w:rsidR="001F5BD7" w:rsidRDefault="001F5BD7" w:rsidP="001F5BD7">
            <w:pPr>
              <w:pStyle w:val="Compact"/>
            </w:pPr>
          </w:p>
        </w:tc>
      </w:tr>
    </w:tbl>
    <w:p w14:paraId="5CF1AC81" w14:textId="77777777" w:rsidR="00ED5BDC" w:rsidRDefault="00000000" w:rsidP="001F5BD7">
      <w:pPr>
        <w:pStyle w:val="Compact"/>
      </w:pPr>
      <w:r>
        <w:rPr>
          <w:i/>
          <w:iCs/>
        </w:rPr>
        <w:t>Note.</w:t>
      </w:r>
      <w:r>
        <w:t xml:space="preserve"> Note. M and SD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3E73C1B5" w14:textId="77777777" w:rsidR="00ED5BDC" w:rsidRDefault="00000000" w:rsidP="00EF4442">
      <w:pPr>
        <w:pStyle w:val="BodyText"/>
        <w:ind w:firstLine="0"/>
      </w:pPr>
      <w:r>
        <w:t> </w:t>
      </w:r>
    </w:p>
    <w:p w14:paraId="79DB055B" w14:textId="77777777" w:rsidR="00ED5BDC" w:rsidRDefault="00000000" w:rsidP="00EF4442">
      <w:pPr>
        <w:pStyle w:val="BodyText"/>
        <w:ind w:firstLine="0"/>
      </w:pPr>
      <w:r>
        <w:t>Table 5.</w:t>
      </w:r>
    </w:p>
    <w:p w14:paraId="626974A2" w14:textId="77777777" w:rsidR="00ED5BDC" w:rsidRDefault="00000000" w:rsidP="00EF4442">
      <w:pPr>
        <w:pStyle w:val="BodyText"/>
        <w:ind w:firstLine="0"/>
      </w:pPr>
      <w:r>
        <w:rPr>
          <w:i/>
          <w:iCs/>
        </w:rPr>
        <w:t>Variance inflation factor (VIF) estimates for predictors in model</w:t>
      </w:r>
      <w:r>
        <w:t>.</w:t>
      </w:r>
    </w:p>
    <w:p w14:paraId="02AC5F5E" w14:textId="77777777" w:rsidR="00ED5BDC" w:rsidRDefault="00000000" w:rsidP="001F5BD7">
      <w:pPr>
        <w:pStyle w:val="SourceCode"/>
      </w:pPr>
      <w:r>
        <w:rPr>
          <w:rStyle w:val="VerbatimChar"/>
        </w:rPr>
        <w:t xml:space="preserve">## school_spending          income         english </w:t>
      </w:r>
      <w:r>
        <w:br/>
      </w:r>
      <w:r>
        <w:rPr>
          <w:rStyle w:val="VerbatimChar"/>
        </w:rPr>
        <w:t>##        1.557807        1.556551        1.274595</w:t>
      </w:r>
    </w:p>
    <w:p w14:paraId="19029069" w14:textId="77777777" w:rsidR="001F5BD7" w:rsidRDefault="00000000" w:rsidP="001F5BD7">
      <w:pPr>
        <w:pStyle w:val="FirstParagraph"/>
        <w:ind w:firstLine="0"/>
      </w:pPr>
      <w:r>
        <w:t xml:space="preserve">The Homoscedasticity assumption is evaluated using a plot of the standardized residuals. Figure 5 shows horizontal but slightly curved fit line for the standardized residuals indicating that no </w:t>
      </w:r>
      <w:r>
        <w:lastRenderedPageBreak/>
        <w:t xml:space="preserve">serious violations of the assumption are present. The distribution of points in the plot are spread relatively evenly across points on the x-axis with reduced coverage at the higher end of the test score distribution. </w:t>
      </w:r>
    </w:p>
    <w:p w14:paraId="40BEF6AC" w14:textId="6D6A105C" w:rsidR="001F5BD7" w:rsidRDefault="00000000" w:rsidP="001F5BD7">
      <w:pPr>
        <w:pStyle w:val="FirstParagraph"/>
        <w:ind w:firstLine="0"/>
      </w:pPr>
      <w:r>
        <w:rPr>
          <w:noProof/>
        </w:rPr>
        <w:drawing>
          <wp:inline distT="0" distB="0" distL="0" distR="0" wp14:anchorId="20BD4186" wp14:editId="47F8B6AF">
            <wp:extent cx="3822493" cy="3057994"/>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a:blip r:embed="rId11"/>
                    <a:stretch>
                      <a:fillRect/>
                    </a:stretch>
                  </pic:blipFill>
                  <pic:spPr bwMode="auto">
                    <a:xfrm>
                      <a:off x="0" y="0"/>
                      <a:ext cx="3828713" cy="3062970"/>
                    </a:xfrm>
                    <a:prstGeom prst="rect">
                      <a:avLst/>
                    </a:prstGeom>
                    <a:noFill/>
                    <a:ln w="9525">
                      <a:noFill/>
                      <a:headEnd/>
                      <a:tailEnd/>
                    </a:ln>
                  </pic:spPr>
                </pic:pic>
              </a:graphicData>
            </a:graphic>
          </wp:inline>
        </w:drawing>
      </w:r>
      <w:r>
        <w:t xml:space="preserve"> </w:t>
      </w:r>
    </w:p>
    <w:p w14:paraId="29D35DEF" w14:textId="44DF2C9A" w:rsidR="00ED5BDC" w:rsidRDefault="00000000" w:rsidP="00EF4442">
      <w:pPr>
        <w:pStyle w:val="FirstParagraph"/>
        <w:ind w:firstLine="0"/>
      </w:pPr>
      <w:r>
        <w:t>Figure 5: Standardized residual plot.</w:t>
      </w:r>
    </w:p>
    <w:p w14:paraId="2CC769ED" w14:textId="77777777" w:rsidR="00ED5BDC" w:rsidRDefault="00000000" w:rsidP="001F5BD7">
      <w:pPr>
        <w:pStyle w:val="Heading1"/>
      </w:pPr>
      <w:bookmarkStart w:id="8" w:name="results"/>
      <w:bookmarkEnd w:id="4"/>
      <w:bookmarkEnd w:id="7"/>
      <w:r>
        <w:t>Results</w:t>
      </w:r>
    </w:p>
    <w:p w14:paraId="79377A3E" w14:textId="77777777" w:rsidR="00ED5BDC" w:rsidRDefault="00000000" w:rsidP="00EF4442">
      <w:pPr>
        <w:pStyle w:val="FirstParagraph"/>
        <w:ind w:firstLine="0"/>
      </w:pPr>
      <w:r>
        <w:t xml:space="preserve">A multiple regression analysis was conducted to examine the relationship between test scores and school spending, parent income, and school diversity (presence of ELL students)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Presence of ELL students (</w:t>
      </w:r>
      <w:r>
        <w:rPr>
          <w:rStyle w:val="VerbatimChar"/>
        </w:rPr>
        <w:t>english</w:t>
      </w:r>
      <w:r>
        <w:t xml:space="preserve">) was hypothesized to moderate the relationship between </w:t>
      </w:r>
      <w:r>
        <w:rPr>
          <w:rStyle w:val="VerbatimChar"/>
        </w:rPr>
        <w:t>school_spending</w:t>
      </w:r>
      <w:r>
        <w:t xml:space="preserve"> and </w:t>
      </w:r>
      <w:r>
        <w:rPr>
          <w:rStyle w:val="VerbatimChar"/>
        </w:rPr>
        <w:t>test_scores</w:t>
      </w:r>
      <w:r>
        <w:t xml:space="preserve"> after controlling for </w:t>
      </w:r>
      <w:r>
        <w:rPr>
          <w:rStyle w:val="VerbatimChar"/>
        </w:rPr>
        <w:t>parent income</w:t>
      </w:r>
      <w:r>
        <w:t xml:space="preserve"> as shown in the linear regression equation below.</w:t>
      </w:r>
    </w:p>
    <w:p w14:paraId="605991DC" w14:textId="6FE86524" w:rsidR="00ED5BDC" w:rsidRPr="00EF4442" w:rsidRDefault="001F5BD7" w:rsidP="00EF4442">
      <w:pPr>
        <w:pStyle w:val="BodyText"/>
        <w:ind w:firstLine="0"/>
        <w:rPr>
          <w:iCs/>
          <w:sz w:val="22"/>
          <w:szCs w:val="22"/>
        </w:rPr>
      </w:pPr>
      <m:oMathPara>
        <m:oMathParaPr>
          <m:jc m:val="center"/>
        </m:oMathParaPr>
        <m:oMath>
          <m:sSub>
            <m:sSubPr>
              <m:ctrlPr>
                <w:rPr>
                  <w:rFonts w:ascii="Cambria Math" w:hAnsi="Cambria Math"/>
                  <w:iCs/>
                  <w:sz w:val="22"/>
                  <w:szCs w:val="22"/>
                </w:rPr>
              </m:ctrlPr>
            </m:sSubPr>
            <m:e>
              <m:r>
                <m:rPr>
                  <m:sty m:val="p"/>
                </m:rPr>
                <w:rPr>
                  <w:rFonts w:ascii="Cambria Math" w:hAnsi="Cambria Math"/>
                  <w:sz w:val="22"/>
                  <w:szCs w:val="22"/>
                </w:rPr>
                <m:t>test</m:t>
              </m:r>
            </m:e>
            <m:sub>
              <m:r>
                <m:rPr>
                  <m:sty m:val="p"/>
                </m:rPr>
                <w:rPr>
                  <w:rFonts w:ascii="Cambria Math" w:hAnsi="Cambria Math"/>
                  <w:sz w:val="22"/>
                  <w:szCs w:val="22"/>
                </w:rPr>
                <m:t>score</m:t>
              </m:r>
            </m:sub>
          </m:sSub>
          <m:r>
            <m:rPr>
              <m:sty m:val="p"/>
            </m:rPr>
            <w:rPr>
              <w:rFonts w:ascii="Cambria Math" w:hAnsi="Cambria Math"/>
              <w:sz w:val="22"/>
              <w:szCs w:val="22"/>
            </w:rPr>
            <m:t>=α+</m:t>
          </m:r>
          <m:sSub>
            <m:sSubPr>
              <m:ctrlPr>
                <w:rPr>
                  <w:rFonts w:ascii="Cambria Math" w:hAnsi="Cambria Math"/>
                  <w:iCs/>
                  <w:sz w:val="22"/>
                  <w:szCs w:val="22"/>
                </w:rPr>
              </m:ctrlPr>
            </m:sSubPr>
            <m:e>
              <m:r>
                <m:rPr>
                  <m:sty m:val="p"/>
                </m:rPr>
                <w:rPr>
                  <w:rFonts w:ascii="Cambria Math" w:hAnsi="Cambria Math"/>
                  <w:sz w:val="22"/>
                  <w:szCs w:val="22"/>
                </w:rPr>
                <m:t>β</m:t>
              </m:r>
            </m:e>
            <m:sub>
              <m:r>
                <m:rPr>
                  <m:sty m:val="p"/>
                </m:rPr>
                <w:rPr>
                  <w:rFonts w:ascii="Cambria Math" w:hAnsi="Cambria Math"/>
                  <w:sz w:val="22"/>
                  <w:szCs w:val="22"/>
                </w:rPr>
                <m:t>1</m:t>
              </m:r>
            </m:sub>
          </m:sSub>
          <m:d>
            <m:dPr>
              <m:ctrlPr>
                <w:rPr>
                  <w:rFonts w:ascii="Cambria Math" w:hAnsi="Cambria Math"/>
                  <w:iCs/>
                  <w:sz w:val="22"/>
                  <w:szCs w:val="22"/>
                </w:rPr>
              </m:ctrlPr>
            </m:dPr>
            <m:e>
              <m:r>
                <m:rPr>
                  <m:sty m:val="p"/>
                </m:rPr>
                <w:rPr>
                  <w:rFonts w:ascii="Cambria Math" w:hAnsi="Cambria Math"/>
                  <w:sz w:val="22"/>
                  <w:szCs w:val="22"/>
                </w:rPr>
                <m:t>spending</m:t>
              </m:r>
            </m:e>
          </m:d>
          <m:r>
            <m:rPr>
              <m:sty m:val="p"/>
            </m:rPr>
            <w:rPr>
              <w:rFonts w:ascii="Cambria Math" w:hAnsi="Cambria Math"/>
              <w:sz w:val="22"/>
              <w:szCs w:val="22"/>
            </w:rPr>
            <m:t>+</m:t>
          </m:r>
          <m:sSub>
            <m:sSubPr>
              <m:ctrlPr>
                <w:rPr>
                  <w:rFonts w:ascii="Cambria Math" w:hAnsi="Cambria Math"/>
                  <w:iCs/>
                  <w:sz w:val="22"/>
                  <w:szCs w:val="22"/>
                </w:rPr>
              </m:ctrlPr>
            </m:sSubPr>
            <m:e>
              <m:r>
                <m:rPr>
                  <m:sty m:val="p"/>
                </m:rPr>
                <w:rPr>
                  <w:rFonts w:ascii="Cambria Math" w:hAnsi="Cambria Math"/>
                  <w:sz w:val="22"/>
                  <w:szCs w:val="22"/>
                </w:rPr>
                <m:t>β</m:t>
              </m:r>
            </m:e>
            <m:sub>
              <m:r>
                <m:rPr>
                  <m:sty m:val="p"/>
                </m:rPr>
                <w:rPr>
                  <w:rFonts w:ascii="Cambria Math" w:hAnsi="Cambria Math"/>
                  <w:sz w:val="22"/>
                  <w:szCs w:val="22"/>
                </w:rPr>
                <m:t>2</m:t>
              </m:r>
            </m:sub>
          </m:sSub>
          <m:d>
            <m:dPr>
              <m:ctrlPr>
                <w:rPr>
                  <w:rFonts w:ascii="Cambria Math" w:hAnsi="Cambria Math"/>
                  <w:iCs/>
                  <w:sz w:val="22"/>
                  <w:szCs w:val="22"/>
                </w:rPr>
              </m:ctrlPr>
            </m:dPr>
            <m:e>
              <m:sSub>
                <m:sSubPr>
                  <m:ctrlPr>
                    <w:rPr>
                      <w:rFonts w:ascii="Cambria Math" w:hAnsi="Cambria Math"/>
                      <w:iCs/>
                      <w:sz w:val="22"/>
                      <w:szCs w:val="22"/>
                    </w:rPr>
                  </m:ctrlPr>
                </m:sSubPr>
                <m:e>
                  <m:r>
                    <m:rPr>
                      <m:sty m:val="p"/>
                    </m:rPr>
                    <w:rPr>
                      <w:rFonts w:ascii="Cambria Math" w:hAnsi="Cambria Math"/>
                      <w:sz w:val="22"/>
                      <w:szCs w:val="22"/>
                    </w:rPr>
                    <m:t>english</m:t>
                  </m:r>
                </m:e>
                <m:sub>
                  <m:r>
                    <m:rPr>
                      <m:sty m:val="p"/>
                    </m:rPr>
                    <w:rPr>
                      <w:rFonts w:ascii="Cambria Math" w:hAnsi="Cambria Math"/>
                      <w:sz w:val="22"/>
                      <w:szCs w:val="22"/>
                    </w:rPr>
                    <m:t>ELL</m:t>
                  </m:r>
                </m:sub>
              </m:sSub>
            </m:e>
          </m:d>
          <m:r>
            <m:rPr>
              <m:sty m:val="p"/>
            </m:rPr>
            <w:rPr>
              <w:rFonts w:ascii="Cambria Math" w:hAnsi="Cambria Math"/>
              <w:sz w:val="22"/>
              <w:szCs w:val="22"/>
            </w:rPr>
            <m:t>+</m:t>
          </m:r>
          <m:sSub>
            <m:sSubPr>
              <m:ctrlPr>
                <w:rPr>
                  <w:rFonts w:ascii="Cambria Math" w:hAnsi="Cambria Math"/>
                  <w:iCs/>
                  <w:sz w:val="22"/>
                  <w:szCs w:val="22"/>
                </w:rPr>
              </m:ctrlPr>
            </m:sSubPr>
            <m:e>
              <m:r>
                <m:rPr>
                  <m:sty m:val="p"/>
                </m:rPr>
                <w:rPr>
                  <w:rFonts w:ascii="Cambria Math" w:hAnsi="Cambria Math"/>
                  <w:sz w:val="22"/>
                  <w:szCs w:val="22"/>
                </w:rPr>
                <m:t>β</m:t>
              </m:r>
            </m:e>
            <m:sub>
              <m:r>
                <m:rPr>
                  <m:sty m:val="p"/>
                </m:rPr>
                <w:rPr>
                  <w:rFonts w:ascii="Cambria Math" w:hAnsi="Cambria Math"/>
                  <w:sz w:val="22"/>
                  <w:szCs w:val="22"/>
                </w:rPr>
                <m:t>3</m:t>
              </m:r>
            </m:sub>
          </m:sSub>
          <m:d>
            <m:dPr>
              <m:ctrlPr>
                <w:rPr>
                  <w:rFonts w:ascii="Cambria Math" w:hAnsi="Cambria Math"/>
                  <w:iCs/>
                  <w:sz w:val="22"/>
                  <w:szCs w:val="22"/>
                </w:rPr>
              </m:ctrlPr>
            </m:dPr>
            <m:e>
              <m:r>
                <m:rPr>
                  <m:sty m:val="p"/>
                </m:rPr>
                <w:rPr>
                  <w:rFonts w:ascii="Cambria Math" w:hAnsi="Cambria Math"/>
                  <w:sz w:val="22"/>
                  <w:szCs w:val="22"/>
                </w:rPr>
                <m:t>income</m:t>
              </m:r>
            </m:e>
          </m:d>
          <m:r>
            <m:rPr>
              <m:sty m:val="p"/>
            </m:rPr>
            <w:rPr>
              <w:rFonts w:ascii="Cambria Math" w:hAnsi="Cambria Math"/>
              <w:sz w:val="22"/>
              <w:szCs w:val="22"/>
            </w:rPr>
            <m:t>+</m:t>
          </m:r>
          <m:sSub>
            <m:sSubPr>
              <m:ctrlPr>
                <w:rPr>
                  <w:rFonts w:ascii="Cambria Math" w:hAnsi="Cambria Math"/>
                  <w:iCs/>
                  <w:sz w:val="22"/>
                  <w:szCs w:val="22"/>
                </w:rPr>
              </m:ctrlPr>
            </m:sSubPr>
            <m:e>
              <m:r>
                <m:rPr>
                  <m:sty m:val="p"/>
                </m:rPr>
                <w:rPr>
                  <w:rFonts w:ascii="Cambria Math" w:hAnsi="Cambria Math"/>
                  <w:sz w:val="22"/>
                  <w:szCs w:val="22"/>
                </w:rPr>
                <m:t>β</m:t>
              </m:r>
            </m:e>
            <m:sub>
              <m:r>
                <m:rPr>
                  <m:sty m:val="p"/>
                </m:rPr>
                <w:rPr>
                  <w:rFonts w:ascii="Cambria Math" w:hAnsi="Cambria Math"/>
                  <w:sz w:val="22"/>
                  <w:szCs w:val="22"/>
                </w:rPr>
                <m:t>4</m:t>
              </m:r>
            </m:sub>
          </m:sSub>
          <m:d>
            <m:dPr>
              <m:ctrlPr>
                <w:rPr>
                  <w:rFonts w:ascii="Cambria Math" w:hAnsi="Cambria Math"/>
                  <w:iCs/>
                  <w:sz w:val="22"/>
                  <w:szCs w:val="22"/>
                </w:rPr>
              </m:ctrlPr>
            </m:dPr>
            <m:e>
              <m:r>
                <m:rPr>
                  <m:sty m:val="p"/>
                </m:rPr>
                <w:rPr>
                  <w:rFonts w:ascii="Cambria Math" w:hAnsi="Cambria Math"/>
                  <w:sz w:val="22"/>
                  <w:szCs w:val="22"/>
                </w:rPr>
                <m:t>s×</m:t>
              </m:r>
              <m:sSub>
                <m:sSubPr>
                  <m:ctrlPr>
                    <w:rPr>
                      <w:rFonts w:ascii="Cambria Math" w:hAnsi="Cambria Math"/>
                      <w:iCs/>
                      <w:sz w:val="22"/>
                      <w:szCs w:val="22"/>
                    </w:rPr>
                  </m:ctrlPr>
                </m:sSubPr>
                <m:e>
                  <m:r>
                    <m:rPr>
                      <m:sty m:val="p"/>
                    </m:rPr>
                    <w:rPr>
                      <w:rFonts w:ascii="Cambria Math" w:hAnsi="Cambria Math"/>
                      <w:sz w:val="22"/>
                      <w:szCs w:val="22"/>
                    </w:rPr>
                    <m:t>english</m:t>
                  </m:r>
                </m:e>
                <m:sub>
                  <m:r>
                    <m:rPr>
                      <m:sty m:val="p"/>
                    </m:rPr>
                    <w:rPr>
                      <w:rFonts w:ascii="Cambria Math" w:hAnsi="Cambria Math"/>
                      <w:sz w:val="22"/>
                      <w:szCs w:val="22"/>
                    </w:rPr>
                    <m:t>ELL</m:t>
                  </m:r>
                </m:sub>
              </m:sSub>
            </m:e>
          </m:d>
          <m:r>
            <m:rPr>
              <m:sty m:val="p"/>
            </m:rPr>
            <w:rPr>
              <w:rFonts w:ascii="Cambria Math" w:hAnsi="Cambria Math"/>
              <w:sz w:val="22"/>
              <w:szCs w:val="22"/>
            </w:rPr>
            <m:t>+ϵ</m:t>
          </m:r>
        </m:oMath>
      </m:oMathPara>
    </w:p>
    <w:p w14:paraId="673D9024" w14:textId="77777777" w:rsidR="00ED5BDC" w:rsidRDefault="00000000" w:rsidP="00EF4442">
      <w:pPr>
        <w:pStyle w:val="FirstParagraph"/>
        <w:ind w:firstLine="0"/>
      </w:pPr>
      <w:r>
        <w:lastRenderedPageBreak/>
        <w:t xml:space="preserve">The multiple regression model with three predictors and interaction term was found to account for 70% of the variance in </w:t>
      </w:r>
      <w:r>
        <w:rPr>
          <w:rStyle w:val="VerbatimChar"/>
        </w:rPr>
        <w:t>test_scores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 predicted for study sample).</w:t>
      </w:r>
    </w:p>
    <w:p w14:paraId="3FCFB282" w14:textId="6382651C" w:rsidR="00ED5BDC" w:rsidRPr="00EF4442" w:rsidRDefault="00000000" w:rsidP="00EF4442">
      <w:pPr>
        <w:pStyle w:val="BodyText"/>
        <w:ind w:firstLine="0"/>
        <w:rPr>
          <w:rFonts w:eastAsiaTheme="minorEastAsia"/>
          <w:iCs/>
          <w:sz w:val="21"/>
          <w:szCs w:val="21"/>
        </w:rPr>
      </w:pPr>
      <m:oMathPara>
        <m:oMathParaPr>
          <m:jc m:val="center"/>
        </m:oMathParaPr>
        <m:oMath>
          <m:acc>
            <m:accPr>
              <m:ctrlPr>
                <w:rPr>
                  <w:rFonts w:ascii="Cambria Math" w:hAnsi="Cambria Math"/>
                  <w:iCs/>
                  <w:sz w:val="21"/>
                  <w:szCs w:val="21"/>
                </w:rPr>
              </m:ctrlPr>
            </m:accPr>
            <m:e>
              <m:sSub>
                <m:sSubPr>
                  <m:ctrlPr>
                    <w:rPr>
                      <w:rFonts w:ascii="Cambria Math" w:hAnsi="Cambria Math"/>
                      <w:iCs/>
                      <w:sz w:val="21"/>
                      <w:szCs w:val="21"/>
                    </w:rPr>
                  </m:ctrlPr>
                </m:sSubPr>
                <m:e>
                  <m:r>
                    <m:rPr>
                      <m:sty m:val="p"/>
                    </m:rPr>
                    <w:rPr>
                      <w:rFonts w:ascii="Cambria Math" w:hAnsi="Cambria Math"/>
                      <w:sz w:val="21"/>
                      <w:szCs w:val="21"/>
                    </w:rPr>
                    <m:t>test</m:t>
                  </m:r>
                </m:e>
                <m:sub>
                  <m:r>
                    <m:rPr>
                      <m:sty m:val="p"/>
                    </m:rPr>
                    <w:rPr>
                      <w:rFonts w:ascii="Cambria Math" w:hAnsi="Cambria Math"/>
                      <w:sz w:val="21"/>
                      <w:szCs w:val="21"/>
                    </w:rPr>
                    <m:t>score</m:t>
                  </m:r>
                </m:sub>
              </m:sSub>
            </m:e>
          </m:acc>
          <m:r>
            <m:rPr>
              <m:sty m:val="p"/>
            </m:rPr>
            <w:rPr>
              <w:rFonts w:ascii="Cambria Math" w:hAnsi="Cambria Math"/>
              <w:sz w:val="21"/>
              <w:szCs w:val="21"/>
            </w:rPr>
            <m:t>=670.99+</m:t>
          </m:r>
          <m:r>
            <m:rPr>
              <m:sty m:val="p"/>
            </m:rPr>
            <w:rPr>
              <w:rFonts w:ascii="Cambria Math" w:hAnsi="Cambria Math"/>
              <w:sz w:val="21"/>
              <w:szCs w:val="21"/>
            </w:rPr>
            <m:t>-.005</m:t>
          </m:r>
          <m:d>
            <m:dPr>
              <m:ctrlPr>
                <w:rPr>
                  <w:rFonts w:ascii="Cambria Math" w:hAnsi="Cambria Math"/>
                  <w:iCs/>
                  <w:sz w:val="21"/>
                  <w:szCs w:val="21"/>
                </w:rPr>
              </m:ctrlPr>
            </m:dPr>
            <m:e>
              <m:r>
                <m:rPr>
                  <m:sty m:val="p"/>
                </m:rPr>
                <w:rPr>
                  <w:rFonts w:ascii="Cambria Math" w:hAnsi="Cambria Math"/>
                  <w:sz w:val="21"/>
                  <w:szCs w:val="21"/>
                </w:rPr>
                <m:t>spending</m:t>
              </m:r>
            </m:e>
          </m:d>
          <m:r>
            <m:rPr>
              <m:sty m:val="p"/>
            </m:rPr>
            <w:rPr>
              <w:rFonts w:ascii="Cambria Math" w:hAnsi="Cambria Math"/>
              <w:sz w:val="21"/>
              <w:szCs w:val="21"/>
            </w:rPr>
            <m:t>-41.16</m:t>
          </m:r>
          <m:d>
            <m:dPr>
              <m:ctrlPr>
                <w:rPr>
                  <w:rFonts w:ascii="Cambria Math" w:hAnsi="Cambria Math"/>
                  <w:iCs/>
                  <w:sz w:val="21"/>
                  <w:szCs w:val="21"/>
                </w:rPr>
              </m:ctrlPr>
            </m:dPr>
            <m:e>
              <m:sSub>
                <m:sSubPr>
                  <m:ctrlPr>
                    <w:rPr>
                      <w:rFonts w:ascii="Cambria Math" w:hAnsi="Cambria Math"/>
                      <w:iCs/>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+3.05</m:t>
          </m:r>
          <m:d>
            <m:dPr>
              <m:ctrlPr>
                <w:rPr>
                  <w:rFonts w:ascii="Cambria Math" w:hAnsi="Cambria Math"/>
                  <w:iCs/>
                  <w:sz w:val="21"/>
                  <w:szCs w:val="21"/>
                </w:rPr>
              </m:ctrlPr>
            </m:dPr>
            <m:e>
              <m:r>
                <m:rPr>
                  <m:sty m:val="p"/>
                </m:rPr>
                <w:rPr>
                  <w:rFonts w:ascii="Cambria Math" w:hAnsi="Cambria Math"/>
                  <w:sz w:val="21"/>
                  <w:szCs w:val="21"/>
                </w:rPr>
                <m:t>income</m:t>
              </m:r>
            </m:e>
          </m:d>
          <m:r>
            <m:rPr>
              <m:sty m:val="p"/>
            </m:rPr>
            <w:rPr>
              <w:rFonts w:ascii="Cambria Math" w:hAnsi="Cambria Math"/>
              <w:sz w:val="21"/>
              <w:szCs w:val="21"/>
            </w:rPr>
            <m:t>+.0</m:t>
          </m:r>
          <m:r>
            <m:rPr>
              <m:sty m:val="p"/>
            </m:rPr>
            <w:rPr>
              <w:rFonts w:ascii="Cambria Math" w:hAnsi="Cambria Math"/>
              <w:sz w:val="21"/>
              <w:szCs w:val="21"/>
            </w:rPr>
            <m:t>05</m:t>
          </m:r>
          <m:d>
            <m:dPr>
              <m:ctrlPr>
                <w:rPr>
                  <w:rFonts w:ascii="Cambria Math" w:hAnsi="Cambria Math"/>
                  <w:iCs/>
                  <w:sz w:val="21"/>
                  <w:szCs w:val="21"/>
                </w:rPr>
              </m:ctrlPr>
            </m:dPr>
            <m:e>
              <m:r>
                <m:rPr>
                  <m:sty m:val="p"/>
                </m:rPr>
                <w:rPr>
                  <w:rFonts w:ascii="Cambria Math" w:hAnsi="Cambria Math"/>
                  <w:sz w:val="21"/>
                  <w:szCs w:val="21"/>
                </w:rPr>
                <m:t>×</m:t>
              </m:r>
              <m:sSub>
                <m:sSubPr>
                  <m:ctrlPr>
                    <w:rPr>
                      <w:rFonts w:ascii="Cambria Math" w:hAnsi="Cambria Math"/>
                      <w:iCs/>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oMath>
      </m:oMathPara>
    </w:p>
    <w:p w14:paraId="1D1AFC61" w14:textId="77777777" w:rsidR="00EF4442" w:rsidRPr="00EF4442" w:rsidRDefault="00EF4442" w:rsidP="00EF4442">
      <w:pPr>
        <w:pStyle w:val="BodyText"/>
        <w:ind w:firstLine="0"/>
        <w:rPr>
          <w:iCs/>
          <w:sz w:val="21"/>
          <w:szCs w:val="21"/>
        </w:rPr>
      </w:pPr>
    </w:p>
    <w:p w14:paraId="6B12AE41" w14:textId="170F4BC9" w:rsidR="00EF4442" w:rsidRDefault="00000000" w:rsidP="00EF4442">
      <w:pPr>
        <w:pStyle w:val="FirstParagraph"/>
        <w:ind w:firstLine="0"/>
      </w:pPr>
      <w:r>
        <w:t xml:space="preserve">Presented in Table 6, the </w:t>
      </w:r>
      <w:proofErr w:type="gramStart"/>
      <w:r>
        <w:t>models</w:t>
      </w:r>
      <w:proofErr w:type="gramEnd"/>
      <w:r>
        <w:t xml:space="preserve"> main effects and interaction term were all found to significantly predict test scores. The main effects for </w:t>
      </w:r>
      <w:r>
        <w:rPr>
          <w:rStyle w:val="VerbatimChar"/>
        </w:rPr>
        <w:t>school_spending</w:t>
      </w:r>
      <w:r>
        <w:t xml:space="preserve">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3.585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w:t>
      </w:r>
      <w:r>
        <w:rPr>
          <w:rStyle w:val="VerbatimChar"/>
        </w:rPr>
        <w:t>english</w:t>
      </w:r>
      <w:r>
        <w:t xml:space="preserve"> (</w:t>
      </w:r>
      <m:oMath>
        <m:r>
          <w:rPr>
            <w:rFonts w:ascii="Cambria Math" w:hAnsi="Cambria Math"/>
          </w:rPr>
          <m:t>b</m:t>
        </m:r>
        <m:r>
          <m:rPr>
            <m:sty m:val="p"/>
          </m:rPr>
          <w:rPr>
            <w:rFonts w:ascii="Cambria Math" w:hAnsi="Cambria Math"/>
          </w:rPr>
          <m:t>=-</m:t>
        </m:r>
        <m:r>
          <w:rPr>
            <w:rFonts w:ascii="Cambria Math" w:hAnsi="Cambria Math"/>
          </w:rPr>
          <m:t>41.16</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3.472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were both found to be significant after accounting for the interaction of </w:t>
      </w:r>
      <w:r>
        <w:rPr>
          <w:rStyle w:val="VerbatimChar"/>
        </w:rPr>
        <w:t>school_spending</w:t>
      </w:r>
      <w:r>
        <w:t xml:space="preserve"> by </w:t>
      </w:r>
      <w:r>
        <w:rPr>
          <w:rStyle w:val="VerbatimChar"/>
        </w:rPr>
        <w:t>english</w:t>
      </w:r>
      <w:r>
        <w:t xml:space="preserve"> and controlling for parent income. The size of the main effect for </w:t>
      </w:r>
      <w:r>
        <w:rPr>
          <w:rStyle w:val="VerbatimChar"/>
        </w:rPr>
        <w:t>english</w:t>
      </w:r>
      <w:r>
        <w:t xml:space="preserve"> is a large negative effect (see standardized coefficients; Table 8), indicating that schools with ELL students had test scores 41 points lower on average than schools which reported no ELL students. In contrast, the main effect for </w:t>
      </w:r>
      <w:r>
        <w:rPr>
          <w:rStyle w:val="VerbatimChar"/>
        </w:rPr>
        <w:t>school_spending</w:t>
      </w:r>
      <w:r>
        <w:t xml:space="preserve"> was relatively smaller and negative, indicating that for schools without ELL students a one unit increase in test scores was associated with a .005 decrease in school spending. The control variable parent income (</w:t>
      </w:r>
      <w:r>
        <w:rPr>
          <w:rStyle w:val="VerbatimChar"/>
        </w:rPr>
        <w:t>income</w:t>
      </w:r>
      <w:r>
        <w:t>), was found to have a positive relationship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every one unit increase in test scores was associated with schools with 3.05 units higher average parent income.</w:t>
      </w:r>
    </w:p>
    <w:p w14:paraId="40DB0EA6" w14:textId="77777777" w:rsidR="00EF4442" w:rsidRDefault="00EF4442">
      <w:pPr>
        <w:spacing w:before="0" w:after="200" w:line="240" w:lineRule="auto"/>
      </w:pPr>
      <w:r>
        <w:br w:type="page"/>
      </w:r>
    </w:p>
    <w:p w14:paraId="5326EAEC" w14:textId="77777777" w:rsidR="00EF4442" w:rsidRPr="00EF4442" w:rsidRDefault="00EF4442" w:rsidP="00EF4442">
      <w:pPr>
        <w:pStyle w:val="FirstParagraph"/>
        <w:ind w:firstLine="0"/>
      </w:pPr>
    </w:p>
    <w:p w14:paraId="014ABC74" w14:textId="7004B988" w:rsidR="00ED5BDC" w:rsidRDefault="00000000" w:rsidP="00EF4442">
      <w:pPr>
        <w:pStyle w:val="BodyText"/>
        <w:ind w:firstLine="0"/>
      </w:pPr>
      <w:r>
        <w:t xml:space="preserve">Table </w:t>
      </w:r>
      <w:r w:rsidR="00EF4442">
        <w:t>6</w:t>
      </w:r>
      <w:r>
        <w:t>:</w:t>
      </w:r>
    </w:p>
    <w:p w14:paraId="2B2C6E81" w14:textId="77777777" w:rsidR="00ED5BDC" w:rsidRDefault="00000000" w:rsidP="001F5BD7">
      <w:pPr>
        <w:pStyle w:val="TableCaption"/>
      </w:pPr>
      <w:r>
        <w:rPr>
          <w:iCs/>
        </w:rPr>
        <w:t>Regression Model Summary. Test Score predicted by School Spending, ELL (%), Parent Income</w:t>
      </w:r>
    </w:p>
    <w:tbl>
      <w:tblPr>
        <w:tblStyle w:val="Table"/>
        <w:tblW w:w="0" w:type="auto"/>
        <w:tblLook w:val="0020" w:firstRow="1" w:lastRow="0" w:firstColumn="0" w:lastColumn="0" w:noHBand="0" w:noVBand="0"/>
      </w:tblPr>
      <w:tblGrid>
        <w:gridCol w:w="3274"/>
        <w:gridCol w:w="876"/>
        <w:gridCol w:w="1816"/>
        <w:gridCol w:w="876"/>
        <w:gridCol w:w="576"/>
        <w:gridCol w:w="832"/>
      </w:tblGrid>
      <w:tr w:rsidR="00ED5BDC" w14:paraId="4D4EA666" w14:textId="77777777" w:rsidTr="00ED5BDC">
        <w:trPr>
          <w:cnfStyle w:val="100000000000" w:firstRow="1" w:lastRow="0" w:firstColumn="0" w:lastColumn="0" w:oddVBand="0" w:evenVBand="0" w:oddHBand="0" w:evenHBand="0" w:firstRowFirstColumn="0" w:firstRowLastColumn="0" w:lastRowFirstColumn="0" w:lastRowLastColumn="0"/>
          <w:tblHeader/>
        </w:trPr>
        <w:tc>
          <w:tcPr>
            <w:tcW w:w="0" w:type="auto"/>
          </w:tcPr>
          <w:p w14:paraId="629825D3" w14:textId="77777777" w:rsidR="00ED5BDC" w:rsidRDefault="00000000" w:rsidP="001F5BD7">
            <w:pPr>
              <w:pStyle w:val="Compact"/>
            </w:pPr>
            <w:r>
              <w:t>Predictor</w:t>
            </w:r>
          </w:p>
        </w:tc>
        <w:tc>
          <w:tcPr>
            <w:tcW w:w="0" w:type="auto"/>
          </w:tcPr>
          <w:p w14:paraId="01F008A1" w14:textId="77777777" w:rsidR="00ED5BDC" w:rsidRDefault="00000000" w:rsidP="001F5BD7">
            <w:pPr>
              <w:pStyle w:val="Compact"/>
              <w:jc w:val="right"/>
            </w:pPr>
            <m:oMathPara>
              <m:oMath>
                <m:r>
                  <w:rPr>
                    <w:rFonts w:ascii="Cambria Math" w:hAnsi="Cambria Math"/>
                  </w:rPr>
                  <m:t>b</m:t>
                </m:r>
              </m:oMath>
            </m:oMathPara>
          </w:p>
        </w:tc>
        <w:tc>
          <w:tcPr>
            <w:tcW w:w="0" w:type="auto"/>
          </w:tcPr>
          <w:p w14:paraId="7087B2BF" w14:textId="77777777" w:rsidR="00ED5BDC" w:rsidRDefault="00000000" w:rsidP="001F5BD7">
            <w:pPr>
              <w:pStyle w:val="Compact"/>
              <w:jc w:val="right"/>
            </w:pPr>
            <w:r>
              <w:t>95% CI</w:t>
            </w:r>
          </w:p>
        </w:tc>
        <w:tc>
          <w:tcPr>
            <w:tcW w:w="0" w:type="auto"/>
          </w:tcPr>
          <w:p w14:paraId="20E13450" w14:textId="77777777" w:rsidR="00ED5BDC" w:rsidRDefault="00000000" w:rsidP="001F5BD7">
            <w:pPr>
              <w:pStyle w:val="Compact"/>
              <w:jc w:val="right"/>
            </w:pPr>
            <m:oMathPara>
              <m:oMath>
                <m:r>
                  <w:rPr>
                    <w:rFonts w:ascii="Cambria Math" w:hAnsi="Cambria Math"/>
                  </w:rPr>
                  <m:t>t</m:t>
                </m:r>
              </m:oMath>
            </m:oMathPara>
          </w:p>
        </w:tc>
        <w:tc>
          <w:tcPr>
            <w:tcW w:w="0" w:type="auto"/>
          </w:tcPr>
          <w:p w14:paraId="7AA0B341" w14:textId="77777777" w:rsidR="00ED5BDC" w:rsidRDefault="00000000" w:rsidP="001F5BD7">
            <w:pPr>
              <w:pStyle w:val="Compact"/>
              <w:jc w:val="right"/>
            </w:pPr>
            <m:oMathPara>
              <m:oMath>
                <m:r>
                  <w:rPr>
                    <w:rFonts w:ascii="Cambria Math" w:hAnsi="Cambria Math"/>
                  </w:rPr>
                  <m:t>df</m:t>
                </m:r>
              </m:oMath>
            </m:oMathPara>
          </w:p>
        </w:tc>
        <w:tc>
          <w:tcPr>
            <w:tcW w:w="0" w:type="auto"/>
          </w:tcPr>
          <w:p w14:paraId="0209CEC9" w14:textId="77777777" w:rsidR="00ED5BDC" w:rsidRDefault="00000000" w:rsidP="001F5BD7">
            <w:pPr>
              <w:pStyle w:val="Compact"/>
              <w:jc w:val="right"/>
            </w:pPr>
            <m:oMathPara>
              <m:oMath>
                <m:r>
                  <w:rPr>
                    <w:rFonts w:ascii="Cambria Math" w:hAnsi="Cambria Math"/>
                  </w:rPr>
                  <m:t>p</m:t>
                </m:r>
              </m:oMath>
            </m:oMathPara>
          </w:p>
        </w:tc>
      </w:tr>
      <w:tr w:rsidR="00ED5BDC" w14:paraId="2ACE8342" w14:textId="77777777">
        <w:tc>
          <w:tcPr>
            <w:tcW w:w="0" w:type="auto"/>
          </w:tcPr>
          <w:p w14:paraId="5D52656E" w14:textId="77777777" w:rsidR="00ED5BDC" w:rsidRDefault="00000000" w:rsidP="001F5BD7">
            <w:pPr>
              <w:pStyle w:val="Compact"/>
            </w:pPr>
            <w:r>
              <w:t>Intercept</w:t>
            </w:r>
          </w:p>
        </w:tc>
        <w:tc>
          <w:tcPr>
            <w:tcW w:w="0" w:type="auto"/>
          </w:tcPr>
          <w:p w14:paraId="3D0A1DA7" w14:textId="77777777" w:rsidR="00ED5BDC" w:rsidRDefault="00000000" w:rsidP="001F5BD7">
            <w:pPr>
              <w:pStyle w:val="Compact"/>
              <w:jc w:val="right"/>
            </w:pPr>
            <w:r>
              <w:t>670.99</w:t>
            </w:r>
          </w:p>
        </w:tc>
        <w:tc>
          <w:tcPr>
            <w:tcW w:w="0" w:type="auto"/>
          </w:tcPr>
          <w:p w14:paraId="482070B3" w14:textId="77777777" w:rsidR="00ED5BDC" w:rsidRDefault="00000000" w:rsidP="001F5BD7">
            <w:pPr>
              <w:pStyle w:val="Compact"/>
              <w:jc w:val="right"/>
            </w:pPr>
            <w:r>
              <w:t>[658.65, 683.33]</w:t>
            </w:r>
          </w:p>
        </w:tc>
        <w:tc>
          <w:tcPr>
            <w:tcW w:w="0" w:type="auto"/>
          </w:tcPr>
          <w:p w14:paraId="1F90657C" w14:textId="77777777" w:rsidR="00ED5BDC" w:rsidRDefault="00000000" w:rsidP="001F5BD7">
            <w:pPr>
              <w:pStyle w:val="Compact"/>
              <w:jc w:val="right"/>
            </w:pPr>
            <w:r>
              <w:t>107.30</w:t>
            </w:r>
          </w:p>
        </w:tc>
        <w:tc>
          <w:tcPr>
            <w:tcW w:w="0" w:type="auto"/>
          </w:tcPr>
          <w:p w14:paraId="01921374" w14:textId="77777777" w:rsidR="00ED5BDC" w:rsidRDefault="00000000" w:rsidP="001F5BD7">
            <w:pPr>
              <w:pStyle w:val="Compact"/>
              <w:jc w:val="right"/>
            </w:pPr>
            <w:r>
              <w:t>175</w:t>
            </w:r>
          </w:p>
        </w:tc>
        <w:tc>
          <w:tcPr>
            <w:tcW w:w="0" w:type="auto"/>
          </w:tcPr>
          <w:p w14:paraId="5C00EE9A" w14:textId="77777777" w:rsidR="00ED5BDC" w:rsidRDefault="00000000" w:rsidP="001F5BD7">
            <w:pPr>
              <w:pStyle w:val="Compact"/>
              <w:jc w:val="right"/>
            </w:pPr>
            <w:r>
              <w:t>&lt; .001</w:t>
            </w:r>
          </w:p>
        </w:tc>
      </w:tr>
      <w:tr w:rsidR="00ED5BDC" w14:paraId="5847EF3A" w14:textId="77777777">
        <w:tc>
          <w:tcPr>
            <w:tcW w:w="0" w:type="auto"/>
          </w:tcPr>
          <w:p w14:paraId="4F8E3CD7" w14:textId="77777777" w:rsidR="00ED5BDC" w:rsidRDefault="00000000" w:rsidP="001F5BD7">
            <w:pPr>
              <w:pStyle w:val="Compact"/>
            </w:pPr>
            <w:r>
              <w:t>School spending</w:t>
            </w:r>
          </w:p>
        </w:tc>
        <w:tc>
          <w:tcPr>
            <w:tcW w:w="0" w:type="auto"/>
          </w:tcPr>
          <w:p w14:paraId="1EC0D0FC" w14:textId="1C6DC2A2" w:rsidR="00ED5BDC" w:rsidRDefault="009B7BA9" w:rsidP="001F5BD7">
            <w:pPr>
              <w:pStyle w:val="Compact"/>
              <w:jc w:val="right"/>
            </w:pPr>
            <w:r>
              <w:t>-</w:t>
            </w:r>
            <w:r w:rsidR="00000000">
              <w:t>.00</w:t>
            </w:r>
            <w:r>
              <w:t>5</w:t>
            </w:r>
          </w:p>
        </w:tc>
        <w:tc>
          <w:tcPr>
            <w:tcW w:w="0" w:type="auto"/>
          </w:tcPr>
          <w:p w14:paraId="661E14F5" w14:textId="77777777" w:rsidR="00ED5BDC" w:rsidRDefault="00000000" w:rsidP="001F5BD7">
            <w:pPr>
              <w:pStyle w:val="Compact"/>
              <w:jc w:val="right"/>
            </w:pPr>
            <w:r>
              <w:t>[-0.01, 0.00]</w:t>
            </w:r>
          </w:p>
        </w:tc>
        <w:tc>
          <w:tcPr>
            <w:tcW w:w="0" w:type="auto"/>
          </w:tcPr>
          <w:p w14:paraId="2B16EACC" w14:textId="77777777" w:rsidR="00ED5BDC" w:rsidRDefault="00000000" w:rsidP="001F5BD7">
            <w:pPr>
              <w:pStyle w:val="Compact"/>
              <w:jc w:val="right"/>
            </w:pPr>
            <w:r>
              <w:t>-3.47</w:t>
            </w:r>
          </w:p>
        </w:tc>
        <w:tc>
          <w:tcPr>
            <w:tcW w:w="0" w:type="auto"/>
          </w:tcPr>
          <w:p w14:paraId="293A6E40" w14:textId="77777777" w:rsidR="00ED5BDC" w:rsidRDefault="00000000" w:rsidP="001F5BD7">
            <w:pPr>
              <w:pStyle w:val="Compact"/>
              <w:jc w:val="right"/>
            </w:pPr>
            <w:r>
              <w:t>175</w:t>
            </w:r>
          </w:p>
        </w:tc>
        <w:tc>
          <w:tcPr>
            <w:tcW w:w="0" w:type="auto"/>
          </w:tcPr>
          <w:p w14:paraId="41A4546F" w14:textId="77777777" w:rsidR="00ED5BDC" w:rsidRDefault="00000000" w:rsidP="001F5BD7">
            <w:pPr>
              <w:pStyle w:val="Compact"/>
              <w:jc w:val="right"/>
            </w:pPr>
            <w:r>
              <w:t>.001</w:t>
            </w:r>
          </w:p>
        </w:tc>
      </w:tr>
      <w:tr w:rsidR="00ED5BDC" w14:paraId="5CC64A71" w14:textId="77777777">
        <w:tc>
          <w:tcPr>
            <w:tcW w:w="0" w:type="auto"/>
          </w:tcPr>
          <w:p w14:paraId="5AB17A28" w14:textId="77777777" w:rsidR="00ED5BDC" w:rsidRDefault="00000000" w:rsidP="001F5BD7">
            <w:pPr>
              <w:pStyle w:val="Compact"/>
            </w:pPr>
            <w:r>
              <w:t>EnglishELL</w:t>
            </w:r>
          </w:p>
        </w:tc>
        <w:tc>
          <w:tcPr>
            <w:tcW w:w="0" w:type="auto"/>
          </w:tcPr>
          <w:p w14:paraId="65A8348F" w14:textId="77777777" w:rsidR="00ED5BDC" w:rsidRDefault="00000000" w:rsidP="001F5BD7">
            <w:pPr>
              <w:pStyle w:val="Compact"/>
              <w:jc w:val="right"/>
            </w:pPr>
            <w:r>
              <w:t>-41.16</w:t>
            </w:r>
          </w:p>
        </w:tc>
        <w:tc>
          <w:tcPr>
            <w:tcW w:w="0" w:type="auto"/>
          </w:tcPr>
          <w:p w14:paraId="00F53E99" w14:textId="77777777" w:rsidR="00ED5BDC" w:rsidRDefault="00000000" w:rsidP="001F5BD7">
            <w:pPr>
              <w:pStyle w:val="Compact"/>
              <w:jc w:val="right"/>
            </w:pPr>
            <w:r>
              <w:t>[-63.82, -18.51]</w:t>
            </w:r>
          </w:p>
        </w:tc>
        <w:tc>
          <w:tcPr>
            <w:tcW w:w="0" w:type="auto"/>
          </w:tcPr>
          <w:p w14:paraId="5B6F3598" w14:textId="77777777" w:rsidR="00ED5BDC" w:rsidRDefault="00000000" w:rsidP="001F5BD7">
            <w:pPr>
              <w:pStyle w:val="Compact"/>
              <w:jc w:val="right"/>
            </w:pPr>
            <w:r>
              <w:t>-3.59</w:t>
            </w:r>
          </w:p>
        </w:tc>
        <w:tc>
          <w:tcPr>
            <w:tcW w:w="0" w:type="auto"/>
          </w:tcPr>
          <w:p w14:paraId="5467E308" w14:textId="77777777" w:rsidR="00ED5BDC" w:rsidRDefault="00000000" w:rsidP="001F5BD7">
            <w:pPr>
              <w:pStyle w:val="Compact"/>
              <w:jc w:val="right"/>
            </w:pPr>
            <w:r>
              <w:t>175</w:t>
            </w:r>
          </w:p>
        </w:tc>
        <w:tc>
          <w:tcPr>
            <w:tcW w:w="0" w:type="auto"/>
          </w:tcPr>
          <w:p w14:paraId="307D94E8" w14:textId="77777777" w:rsidR="00ED5BDC" w:rsidRDefault="00000000" w:rsidP="001F5BD7">
            <w:pPr>
              <w:pStyle w:val="Compact"/>
              <w:jc w:val="right"/>
            </w:pPr>
            <w:r>
              <w:t>&lt; .001</w:t>
            </w:r>
          </w:p>
        </w:tc>
      </w:tr>
      <w:tr w:rsidR="00ED5BDC" w14:paraId="0DA45740" w14:textId="77777777">
        <w:tc>
          <w:tcPr>
            <w:tcW w:w="0" w:type="auto"/>
          </w:tcPr>
          <w:p w14:paraId="3E22B9CD" w14:textId="77777777" w:rsidR="00ED5BDC" w:rsidRDefault="00000000" w:rsidP="001F5BD7">
            <w:pPr>
              <w:pStyle w:val="Compact"/>
            </w:pPr>
            <w:r>
              <w:t>Income</w:t>
            </w:r>
          </w:p>
        </w:tc>
        <w:tc>
          <w:tcPr>
            <w:tcW w:w="0" w:type="auto"/>
          </w:tcPr>
          <w:p w14:paraId="553EC4C3" w14:textId="77777777" w:rsidR="00ED5BDC" w:rsidRDefault="00000000" w:rsidP="001F5BD7">
            <w:pPr>
              <w:pStyle w:val="Compact"/>
              <w:jc w:val="right"/>
            </w:pPr>
            <w:r>
              <w:t>3.05</w:t>
            </w:r>
          </w:p>
        </w:tc>
        <w:tc>
          <w:tcPr>
            <w:tcW w:w="0" w:type="auto"/>
          </w:tcPr>
          <w:p w14:paraId="640F5E21" w14:textId="77777777" w:rsidR="00ED5BDC" w:rsidRDefault="00000000" w:rsidP="001F5BD7">
            <w:pPr>
              <w:pStyle w:val="Compact"/>
              <w:jc w:val="right"/>
            </w:pPr>
            <w:r>
              <w:t>[2.66, 3.45]</w:t>
            </w:r>
          </w:p>
        </w:tc>
        <w:tc>
          <w:tcPr>
            <w:tcW w:w="0" w:type="auto"/>
          </w:tcPr>
          <w:p w14:paraId="3C9B0A68" w14:textId="77777777" w:rsidR="00ED5BDC" w:rsidRDefault="00000000" w:rsidP="001F5BD7">
            <w:pPr>
              <w:pStyle w:val="Compact"/>
              <w:jc w:val="right"/>
            </w:pPr>
            <w:r>
              <w:t>15.23</w:t>
            </w:r>
          </w:p>
        </w:tc>
        <w:tc>
          <w:tcPr>
            <w:tcW w:w="0" w:type="auto"/>
          </w:tcPr>
          <w:p w14:paraId="22EAF945" w14:textId="77777777" w:rsidR="00ED5BDC" w:rsidRDefault="00000000" w:rsidP="001F5BD7">
            <w:pPr>
              <w:pStyle w:val="Compact"/>
              <w:jc w:val="right"/>
            </w:pPr>
            <w:r>
              <w:t>175</w:t>
            </w:r>
          </w:p>
        </w:tc>
        <w:tc>
          <w:tcPr>
            <w:tcW w:w="0" w:type="auto"/>
          </w:tcPr>
          <w:p w14:paraId="2B699C77" w14:textId="77777777" w:rsidR="00ED5BDC" w:rsidRDefault="00000000" w:rsidP="001F5BD7">
            <w:pPr>
              <w:pStyle w:val="Compact"/>
              <w:jc w:val="right"/>
            </w:pPr>
            <w:r>
              <w:t>&lt; .001</w:t>
            </w:r>
          </w:p>
        </w:tc>
      </w:tr>
      <w:tr w:rsidR="00ED5BDC" w14:paraId="34A86F8B" w14:textId="77777777">
        <w:tc>
          <w:tcPr>
            <w:tcW w:w="0" w:type="auto"/>
          </w:tcPr>
          <w:p w14:paraId="74B3F9CE" w14:textId="77777777" w:rsidR="00ED5BDC" w:rsidRDefault="00000000" w:rsidP="001F5BD7">
            <w:pPr>
              <w:pStyle w:val="Compact"/>
            </w:pPr>
            <w:r>
              <w:t xml:space="preserve">School spending </w:t>
            </w:r>
            <m:oMath>
              <m:r>
                <m:rPr>
                  <m:sty m:val="p"/>
                </m:rPr>
                <w:rPr>
                  <w:rFonts w:ascii="Cambria Math" w:hAnsi="Cambria Math"/>
                </w:rPr>
                <m:t>×</m:t>
              </m:r>
            </m:oMath>
            <w:r>
              <w:t xml:space="preserve"> EnglishELL</w:t>
            </w:r>
          </w:p>
        </w:tc>
        <w:tc>
          <w:tcPr>
            <w:tcW w:w="0" w:type="auto"/>
          </w:tcPr>
          <w:p w14:paraId="37833F95" w14:textId="0F673108" w:rsidR="00ED5BDC" w:rsidRDefault="00000000" w:rsidP="001F5BD7">
            <w:pPr>
              <w:pStyle w:val="Compact"/>
              <w:jc w:val="right"/>
            </w:pPr>
            <w:r>
              <w:t>.0</w:t>
            </w:r>
            <w:r w:rsidR="00D62451">
              <w:t>05</w:t>
            </w:r>
          </w:p>
        </w:tc>
        <w:tc>
          <w:tcPr>
            <w:tcW w:w="0" w:type="auto"/>
          </w:tcPr>
          <w:p w14:paraId="412B18C3" w14:textId="77777777" w:rsidR="00ED5BDC" w:rsidRDefault="00000000" w:rsidP="001F5BD7">
            <w:pPr>
              <w:pStyle w:val="Compact"/>
              <w:jc w:val="right"/>
            </w:pPr>
            <w:r>
              <w:t>[0.00, 0.01]</w:t>
            </w:r>
          </w:p>
        </w:tc>
        <w:tc>
          <w:tcPr>
            <w:tcW w:w="0" w:type="auto"/>
          </w:tcPr>
          <w:p w14:paraId="2D61BE51" w14:textId="77777777" w:rsidR="00ED5BDC" w:rsidRDefault="00000000" w:rsidP="001F5BD7">
            <w:pPr>
              <w:pStyle w:val="Compact"/>
              <w:jc w:val="right"/>
            </w:pPr>
            <w:r>
              <w:t>2.64</w:t>
            </w:r>
          </w:p>
        </w:tc>
        <w:tc>
          <w:tcPr>
            <w:tcW w:w="0" w:type="auto"/>
          </w:tcPr>
          <w:p w14:paraId="19CEFC39" w14:textId="77777777" w:rsidR="00ED5BDC" w:rsidRDefault="00000000" w:rsidP="001F5BD7">
            <w:pPr>
              <w:pStyle w:val="Compact"/>
              <w:jc w:val="right"/>
            </w:pPr>
            <w:r>
              <w:t>175</w:t>
            </w:r>
          </w:p>
        </w:tc>
        <w:tc>
          <w:tcPr>
            <w:tcW w:w="0" w:type="auto"/>
          </w:tcPr>
          <w:p w14:paraId="34AEE588" w14:textId="77777777" w:rsidR="00ED5BDC" w:rsidRDefault="00000000" w:rsidP="001F5BD7">
            <w:pPr>
              <w:pStyle w:val="Compact"/>
              <w:jc w:val="right"/>
            </w:pPr>
            <w:r>
              <w:t>.009</w:t>
            </w:r>
          </w:p>
        </w:tc>
      </w:tr>
    </w:tbl>
    <w:p w14:paraId="66F0D0FA" w14:textId="77777777" w:rsidR="00EF4442" w:rsidRDefault="00EF4442" w:rsidP="00EF4442">
      <w:pPr>
        <w:pStyle w:val="BodyText"/>
        <w:ind w:firstLine="0"/>
      </w:pPr>
    </w:p>
    <w:p w14:paraId="3CCBF8DE" w14:textId="6DAD2425" w:rsidR="00ED5BDC" w:rsidRDefault="00000000" w:rsidP="00EF4442">
      <w:pPr>
        <w:pStyle w:val="BodyText"/>
        <w:ind w:firstLine="0"/>
      </w:pPr>
      <w:r>
        <w:t xml:space="preserve">Table 7 presents the standardized regression coefficients which can be used to compare magnitudes across the coefficients using a common scale. Here we can see, for example, that the effect size for </w:t>
      </w:r>
      <w:r>
        <w:rPr>
          <w:rStyle w:val="VerbatimChar"/>
        </w:rPr>
        <w:t>income</w:t>
      </w:r>
      <w:r>
        <w:t xml:space="preserve"> (</w:t>
      </w:r>
      <m:oMath>
        <m:r>
          <w:rPr>
            <w:rFonts w:ascii="Cambria Math" w:hAnsi="Cambria Math"/>
          </w:rPr>
          <m:t>.82</m:t>
        </m:r>
      </m:oMath>
      <w:r>
        <w:t xml:space="preserve">) is nearly four times the magnitude of the main effect for </w:t>
      </w:r>
      <w:r>
        <w:rPr>
          <w:rStyle w:val="VerbatimChar"/>
        </w:rPr>
        <w:t>school_spending</w:t>
      </w:r>
      <w:r>
        <w:t xml:space="preserve"> (</w:t>
      </w:r>
      <m:oMath>
        <m:r>
          <m:rPr>
            <m:sty m:val="p"/>
          </m:rPr>
          <w:rPr>
            <w:rFonts w:ascii="Cambria Math" w:hAnsi="Cambria Math"/>
          </w:rPr>
          <m:t>-</m:t>
        </m:r>
        <m:r>
          <w:rPr>
            <w:rFonts w:ascii="Cambria Math" w:hAnsi="Cambria Math"/>
          </w:rPr>
          <m:t>.23</m:t>
        </m:r>
      </m:oMath>
      <w:r>
        <w:t xml:space="preserve">). Similarly, the main effect for </w:t>
      </w:r>
      <w:r>
        <w:rPr>
          <w:rStyle w:val="VerbatimChar"/>
        </w:rPr>
        <w:t>english</w:t>
      </w:r>
      <w:r>
        <w:t xml:space="preserve"> (</w:t>
      </w:r>
      <m:oMath>
        <m:r>
          <m:rPr>
            <m:sty m:val="p"/>
          </m:rPr>
          <w:rPr>
            <w:rFonts w:ascii="Cambria Math" w:hAnsi="Cambria Math"/>
          </w:rPr>
          <m:t>-</m:t>
        </m:r>
        <m:r>
          <w:rPr>
            <w:rFonts w:ascii="Cambria Math" w:hAnsi="Cambria Math"/>
          </w:rPr>
          <m:t>.56</m:t>
        </m:r>
      </m:oMath>
      <w:r>
        <w:t xml:space="preserve">) is twice the magnitude of the main effect for </w:t>
      </w:r>
      <w:r>
        <w:rPr>
          <w:rStyle w:val="VerbatimChar"/>
        </w:rPr>
        <w:t>school_spending</w:t>
      </w:r>
      <w:r>
        <w:t xml:space="preserve">. The standardized regression coefficient for the interaction term </w:t>
      </w:r>
      <w:r>
        <w:rPr>
          <w:rStyle w:val="VerbatimChar"/>
        </w:rPr>
        <w:t>school_spending:englishELL</w:t>
      </w:r>
      <w:r>
        <w:t xml:space="preserve"> (</w:t>
      </w:r>
      <m:oMath>
        <m:r>
          <w:rPr>
            <w:rFonts w:ascii="Cambria Math" w:hAnsi="Cambria Math"/>
          </w:rPr>
          <m:t>.25</m:t>
        </m:r>
      </m:oMath>
      <w:r>
        <w:t>) is considered a small sized effect in education research. However, in the current research context, this moderation effect may be considered meaningful due to its implication regarding test score achievement for historically marginalized populations.</w:t>
      </w:r>
    </w:p>
    <w:p w14:paraId="26508D5D" w14:textId="77777777" w:rsidR="00EF4442" w:rsidRDefault="00EF4442" w:rsidP="00EF4442">
      <w:pPr>
        <w:pStyle w:val="BodyText"/>
        <w:ind w:firstLine="0"/>
      </w:pPr>
    </w:p>
    <w:p w14:paraId="78174086" w14:textId="77777777" w:rsidR="00ED5BDC" w:rsidRDefault="00000000" w:rsidP="00EF4442">
      <w:pPr>
        <w:pStyle w:val="BodyText"/>
        <w:ind w:firstLine="0"/>
      </w:pPr>
      <w:r>
        <w:lastRenderedPageBreak/>
        <w:t>Table 7.</w:t>
      </w:r>
    </w:p>
    <w:p w14:paraId="2F1359C1" w14:textId="77777777" w:rsidR="00ED5BDC" w:rsidRDefault="00000000" w:rsidP="00EF4442">
      <w:pPr>
        <w:pStyle w:val="BodyText"/>
        <w:ind w:firstLine="0"/>
      </w:pPr>
      <w:r>
        <w:rPr>
          <w:i/>
          <w:iCs/>
        </w:rPr>
        <w:t>Standardized coefficients for multiple regression model.</w:t>
      </w:r>
    </w:p>
    <w:p w14:paraId="14670B5F" w14:textId="77777777" w:rsidR="00ED5BDC" w:rsidRDefault="00000000" w:rsidP="001F5BD7">
      <w:pPr>
        <w:pStyle w:val="SourceCode"/>
      </w:pPr>
      <w:r>
        <w:rPr>
          <w:rStyle w:val="VerbatimChar"/>
        </w:rPr>
        <w:t>## # Standardization method: refit</w:t>
      </w:r>
      <w:r>
        <w:br/>
      </w:r>
      <w:r>
        <w:rPr>
          <w:rStyle w:val="VerbatimChar"/>
        </w:rPr>
        <w:t xml:space="preserve">## </w:t>
      </w:r>
      <w:r>
        <w:br/>
      </w:r>
      <w:r>
        <w:rPr>
          <w:rStyle w:val="VerbatimChar"/>
        </w:rPr>
        <w:t>## Parameter                  | Std. Coef. |         95% CI</w:t>
      </w:r>
      <w:r>
        <w:br/>
      </w:r>
      <w:r>
        <w:rPr>
          <w:rStyle w:val="VerbatimChar"/>
        </w:rPr>
        <w:t>## --------------------------------------------------------</w:t>
      </w:r>
      <w:r>
        <w:br/>
      </w:r>
      <w:r>
        <w:rPr>
          <w:rStyle w:val="VerbatimChar"/>
        </w:rPr>
        <w:t>## (Intercept)                |       0.12 | [ 0.02,  0.22]</w:t>
      </w:r>
      <w:r>
        <w:br/>
      </w:r>
      <w:r>
        <w:rPr>
          <w:rStyle w:val="VerbatimChar"/>
        </w:rPr>
        <w:t>## school_spending            |      -0.23 | [-0.36, -0.10]</w:t>
      </w:r>
      <w:r>
        <w:br/>
      </w:r>
      <w:r>
        <w:rPr>
          <w:rStyle w:val="VerbatimChar"/>
        </w:rPr>
        <w:t>## englishELL                 |      -0.56 | [-0.77, -0.35]</w:t>
      </w:r>
      <w:r>
        <w:br/>
      </w:r>
      <w:r>
        <w:rPr>
          <w:rStyle w:val="VerbatimChar"/>
        </w:rPr>
        <w:t>## income                     |       0.82 | [ 0.71,  0.92]</w:t>
      </w:r>
      <w:r>
        <w:br/>
      </w:r>
      <w:r>
        <w:rPr>
          <w:rStyle w:val="VerbatimChar"/>
        </w:rPr>
        <w:t>## school_spending:englishELL |       0.25 | [ 0.06,  0.43]</w:t>
      </w:r>
    </w:p>
    <w:p w14:paraId="502BEF36" w14:textId="32048FBB" w:rsidR="00ED5BDC" w:rsidRDefault="00000000" w:rsidP="00EF4442">
      <w:pPr>
        <w:pStyle w:val="FirstParagraph"/>
        <w:ind w:firstLine="0"/>
      </w:pPr>
      <w:r>
        <w:t>The relationship between school spending and test scores was found to be moderated by school diversity (</w:t>
      </w:r>
      <w:r>
        <w:rPr>
          <w:rStyle w:val="VerbatimChar"/>
        </w:rPr>
        <w:t>englishELL</w:t>
      </w:r>
      <w:r>
        <w:t xml:space="preserve">) after controlling for parent income. This is indicated by the signficant interaction estimated in the model for </w:t>
      </w:r>
      <w:r>
        <w:rPr>
          <w:rStyle w:val="VerbatimChar"/>
        </w:rPr>
        <w:t>school_spending</w:t>
      </w:r>
      <m:oMath>
        <m:r>
          <m:rPr>
            <m:sty m:val="p"/>
          </m:rPr>
          <w:rPr>
            <w:rFonts w:ascii="Cambria Math" w:hAnsi="Cambria Math"/>
          </w:rPr>
          <m:t>*</m:t>
        </m:r>
      </m:oMath>
      <w:r>
        <w:rPr>
          <w:rStyle w:val="VerbatimChar"/>
        </w:rPr>
        <w:t>englishELL</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As seen in the plot (blue line), test scores decrease with increased school spending for schools with no ELL students after controlling for parent income and this slope is found to be statistically different from zero (i.e., no relationship; see Table 7). In contrast, the simple slope for schools with ELL students is slightly positive but this slope estimate was found not to be significantly different from zero (see Table 6).</w:t>
      </w:r>
    </w:p>
    <w:p w14:paraId="184E7125" w14:textId="77777777" w:rsidR="00EF4442" w:rsidRDefault="00000000" w:rsidP="001F5BD7">
      <w:pPr>
        <w:pStyle w:val="BodyText"/>
        <w:ind w:firstLine="0"/>
      </w:pPr>
      <w:r>
        <w:rPr>
          <w:noProof/>
        </w:rPr>
        <w:lastRenderedPageBreak/>
        <w:drawing>
          <wp:inline distT="0" distB="0" distL="0" distR="0" wp14:anchorId="420C6C83" wp14:editId="681F3E20">
            <wp:extent cx="4000499" cy="3200400"/>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6-1.png"/>
                    <pic:cNvPicPr>
                      <a:picLocks noChangeAspect="1" noChangeArrowheads="1"/>
                    </pic:cNvPicPr>
                  </pic:nvPicPr>
                  <pic:blipFill>
                    <a:blip r:embed="rId12"/>
                    <a:stretch>
                      <a:fillRect/>
                    </a:stretch>
                  </pic:blipFill>
                  <pic:spPr bwMode="auto">
                    <a:xfrm>
                      <a:off x="0" y="0"/>
                      <a:ext cx="4000499" cy="3200400"/>
                    </a:xfrm>
                    <a:prstGeom prst="rect">
                      <a:avLst/>
                    </a:prstGeom>
                    <a:noFill/>
                    <a:ln w="9525">
                      <a:noFill/>
                      <a:headEnd/>
                      <a:tailEnd/>
                    </a:ln>
                  </pic:spPr>
                </pic:pic>
              </a:graphicData>
            </a:graphic>
          </wp:inline>
        </w:drawing>
      </w:r>
      <w:r>
        <w:t xml:space="preserve"> </w:t>
      </w:r>
    </w:p>
    <w:p w14:paraId="4084D132" w14:textId="498F44C7" w:rsidR="00ED5BDC" w:rsidRDefault="00000000" w:rsidP="00EF4442">
      <w:pPr>
        <w:pStyle w:val="BodyText"/>
        <w:ind w:firstLine="0"/>
      </w:pPr>
      <w:r>
        <w:t xml:space="preserve">Figure 6: Simple slope plot of </w:t>
      </w:r>
      <w:r>
        <w:rPr>
          <w:rStyle w:val="VerbatimChar"/>
        </w:rPr>
        <w:t>english</w:t>
      </w:r>
      <w:r>
        <w:t xml:space="preserve"> moderating the relationship between </w:t>
      </w:r>
      <w:r>
        <w:rPr>
          <w:rStyle w:val="VerbatimChar"/>
        </w:rPr>
        <w:t>school_spending</w:t>
      </w:r>
      <w:r>
        <w:t xml:space="preserve"> and </w:t>
      </w:r>
      <w:r>
        <w:rPr>
          <w:rStyle w:val="VerbatimChar"/>
        </w:rPr>
        <w:t>test_score</w:t>
      </w:r>
      <w:r>
        <w:t>.</w:t>
      </w:r>
    </w:p>
    <w:p w14:paraId="425A3831" w14:textId="77777777" w:rsidR="00ED5BDC" w:rsidRDefault="00000000" w:rsidP="00EF4442">
      <w:pPr>
        <w:pStyle w:val="BodyText"/>
        <w:ind w:firstLine="0"/>
      </w:pPr>
      <w:r>
        <w:t>Table 8.</w:t>
      </w:r>
    </w:p>
    <w:p w14:paraId="1A2A7F27" w14:textId="77777777" w:rsidR="00ED5BDC" w:rsidRDefault="00000000" w:rsidP="00EF4442">
      <w:pPr>
        <w:pStyle w:val="BodyText"/>
        <w:ind w:firstLine="0"/>
      </w:pPr>
      <w:r>
        <w:rPr>
          <w:i/>
          <w:iCs/>
        </w:rPr>
        <w:t>Simple slope estimates with significance tests.</w:t>
      </w:r>
    </w:p>
    <w:p w14:paraId="6B5CBC5A" w14:textId="0AE2BD88" w:rsidR="00ED5BDC" w:rsidRDefault="00000000" w:rsidP="001F5BD7">
      <w:pPr>
        <w:pStyle w:val="SourceCode"/>
      </w:pPr>
      <w:r>
        <w:rPr>
          <w:rStyle w:val="VerbatimChar"/>
        </w:rPr>
        <w:t xml:space="preserve">## SIMPLE SLOPES ANALYSIS </w:t>
      </w:r>
      <w:r>
        <w:br/>
      </w:r>
      <w:r>
        <w:rPr>
          <w:rStyle w:val="VerbatimChar"/>
        </w:rPr>
        <w:t xml:space="preserve">## Slope of </w:t>
      </w:r>
      <w:proofErr w:type="spellStart"/>
      <w:r>
        <w:rPr>
          <w:rStyle w:val="VerbatimChar"/>
        </w:rPr>
        <w:t>school_spending</w:t>
      </w:r>
      <w:proofErr w:type="spellEnd"/>
      <w:r>
        <w:rPr>
          <w:rStyle w:val="VerbatimChar"/>
        </w:rPr>
        <w:t xml:space="preserve"> when </w:t>
      </w:r>
      <w:proofErr w:type="spellStart"/>
      <w:r>
        <w:rPr>
          <w:rStyle w:val="VerbatimChar"/>
        </w:rPr>
        <w:t>english</w:t>
      </w:r>
      <w:proofErr w:type="spellEnd"/>
      <w:r>
        <w:rPr>
          <w:rStyle w:val="VerbatimChar"/>
        </w:rPr>
        <w:t xml:space="preserve"> = ELL: </w:t>
      </w:r>
      <w:r>
        <w:br/>
      </w:r>
      <w:r>
        <w:rPr>
          <w:rStyle w:val="VerbatimChar"/>
        </w:rPr>
        <w:t>##   Est.   S.E.   t val.      p</w:t>
      </w:r>
      <w:r>
        <w:br/>
      </w:r>
      <w:r>
        <w:rPr>
          <w:rStyle w:val="VerbatimChar"/>
        </w:rPr>
        <w:t>## ------ ------ -------- ------</w:t>
      </w:r>
      <w:r>
        <w:br/>
      </w:r>
      <w:r>
        <w:rPr>
          <w:rStyle w:val="VerbatimChar"/>
        </w:rPr>
        <w:t>##   0.00</w:t>
      </w:r>
      <w:r w:rsidR="00D62451">
        <w:rPr>
          <w:rStyle w:val="VerbatimChar"/>
        </w:rPr>
        <w:t>0</w:t>
      </w:r>
      <w:r>
        <w:rPr>
          <w:rStyle w:val="VerbatimChar"/>
        </w:rPr>
        <w:t xml:space="preserve">   0.00     0.24   0.81</w:t>
      </w:r>
      <w:r>
        <w:br/>
      </w:r>
      <w:r>
        <w:rPr>
          <w:rStyle w:val="VerbatimChar"/>
        </w:rPr>
        <w:t xml:space="preserve">## Slope of school_spending when english = NO ELL: </w:t>
      </w:r>
      <w:r>
        <w:br/>
      </w:r>
      <w:r>
        <w:rPr>
          <w:rStyle w:val="VerbatimChar"/>
        </w:rPr>
        <w:t>##    Est.   S.E.   t val.      p</w:t>
      </w:r>
      <w:r>
        <w:br/>
      </w:r>
      <w:r>
        <w:rPr>
          <w:rStyle w:val="VerbatimChar"/>
        </w:rPr>
        <w:t>## ------- ------ -------- ------</w:t>
      </w:r>
      <w:r>
        <w:br/>
      </w:r>
      <w:r>
        <w:rPr>
          <w:rStyle w:val="VerbatimChar"/>
        </w:rPr>
        <w:t>##   -0.00</w:t>
      </w:r>
      <w:r w:rsidR="00D62451">
        <w:rPr>
          <w:rStyle w:val="VerbatimChar"/>
        </w:rPr>
        <w:t>5</w:t>
      </w:r>
      <w:r>
        <w:rPr>
          <w:rStyle w:val="VerbatimChar"/>
        </w:rPr>
        <w:t xml:space="preserve">   0.00    -3.47   0.00</w:t>
      </w:r>
    </w:p>
    <w:p w14:paraId="5FB2C9F2" w14:textId="77777777" w:rsidR="00ED5BDC" w:rsidRDefault="00000000" w:rsidP="00EF4442">
      <w:pPr>
        <w:pStyle w:val="FirstParagraph"/>
        <w:ind w:firstLine="0"/>
      </w:pPr>
      <w:r>
        <w:lastRenderedPageBreak/>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 </w:t>
      </w:r>
      <w:r>
        <w:rPr>
          <w:rStyle w:val="VerbatimChar"/>
        </w:rPr>
        <w:t>income</w:t>
      </w:r>
      <w:r>
        <w:t xml:space="preserve"> from the model and re-plotting the moderation effect. The simple slopes for </w:t>
      </w:r>
      <w:r>
        <w:rPr>
          <w:rStyle w:val="VerbatimChar"/>
        </w:rPr>
        <w:t>school_spending</w:t>
      </w:r>
      <w:r>
        <w:t xml:space="preserve"> by </w:t>
      </w:r>
      <w:r>
        <w:rPr>
          <w:rStyle w:val="VerbatimChar"/>
        </w:rPr>
        <w:t>english</w:t>
      </w:r>
      <w:r>
        <w:t xml:space="preserve"> without controlling for parent income is shown in Figure 7. Here we can see that school spending now has a positive relationship with test scores for both schools with and without ELL students and the interaction term is no longer significant (</w:t>
      </w:r>
      <m:oMath>
        <m:r>
          <w:rPr>
            <w:rFonts w:ascii="Cambria Math" w:hAnsi="Cambria Math"/>
          </w:rPr>
          <m:t>b</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74215D2D" w14:textId="77777777" w:rsidR="00EF4442" w:rsidRDefault="00000000" w:rsidP="001F5BD7">
      <w:pPr>
        <w:pStyle w:val="BodyText"/>
        <w:ind w:firstLine="0"/>
      </w:pPr>
      <w:r>
        <w:rPr>
          <w:noProof/>
        </w:rPr>
        <w:drawing>
          <wp:inline distT="0" distB="0" distL="0" distR="0" wp14:anchorId="628395D2" wp14:editId="0E9DA70E">
            <wp:extent cx="4000500" cy="320040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8-1.png"/>
                    <pic:cNvPicPr>
                      <a:picLocks noChangeAspect="1" noChangeArrowheads="1"/>
                    </pic:cNvPicPr>
                  </pic:nvPicPr>
                  <pic:blipFill>
                    <a:blip r:embed="rId13"/>
                    <a:stretch>
                      <a:fillRect/>
                    </a:stretch>
                  </pic:blipFill>
                  <pic:spPr bwMode="auto">
                    <a:xfrm>
                      <a:off x="0" y="0"/>
                      <a:ext cx="4000500" cy="3200400"/>
                    </a:xfrm>
                    <a:prstGeom prst="rect">
                      <a:avLst/>
                    </a:prstGeom>
                    <a:noFill/>
                    <a:ln w="9525">
                      <a:noFill/>
                      <a:headEnd/>
                      <a:tailEnd/>
                    </a:ln>
                  </pic:spPr>
                </pic:pic>
              </a:graphicData>
            </a:graphic>
          </wp:inline>
        </w:drawing>
      </w:r>
      <w:r>
        <w:t xml:space="preserve"> </w:t>
      </w:r>
    </w:p>
    <w:p w14:paraId="68FA2F7D" w14:textId="2894EBA8" w:rsidR="00ED5BDC" w:rsidRDefault="00000000" w:rsidP="00EF4442">
      <w:pPr>
        <w:pStyle w:val="BodyText"/>
        <w:ind w:firstLine="0"/>
      </w:pPr>
      <w:r>
        <w:t>Figure 7: Simple slope plot presenting moderation result after removing the control variable parent income.</w:t>
      </w:r>
    </w:p>
    <w:p w14:paraId="60FCC1CC" w14:textId="77777777" w:rsidR="00ED5BDC" w:rsidRDefault="00000000" w:rsidP="001F5BD7">
      <w:pPr>
        <w:pStyle w:val="Heading2"/>
      </w:pPr>
      <w:bookmarkStart w:id="9" w:name="discussion"/>
      <w:r>
        <w:t>Discussion</w:t>
      </w:r>
    </w:p>
    <w:p w14:paraId="5BA3A4D2" w14:textId="77777777" w:rsidR="00ED5BDC" w:rsidRDefault="00000000" w:rsidP="00EF4442">
      <w:pPr>
        <w:pStyle w:val="FirstParagraph"/>
        <w:ind w:firstLine="0"/>
      </w:pPr>
      <w:r>
        <w:t xml:space="preserve">The current study provides a preliminary exploration of how school diversity relates to school spending and 8th grade test scores. The finding that school spending is negatively related to test </w:t>
      </w:r>
      <w:r>
        <w:lastRenderedPageBreak/>
        <w:t>scores for schools without ELL students after controlling for parent income is interesting. This seems to suggest that school spending may not be benefiting student who’s native language is not English 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school climate as a moderating and/or mediating variable in the model. Limitations of this analysis include small sample size (N=220), unavailability of exogenous variables potentially salient to the research question (e.g, school climate), and lack of experimental control which would permit the evaluation of causal inferences. An important contribution of this study is that it suggest directions for future research such as the investigation of how school climate relates to test scores and school spending for marginalized populations.</w:t>
      </w:r>
    </w:p>
    <w:p w14:paraId="2FF6F3D7" w14:textId="77777777" w:rsidR="00ED5BDC" w:rsidRDefault="00000000" w:rsidP="001F5BD7">
      <w:pPr>
        <w:pStyle w:val="Heading2"/>
      </w:pPr>
      <w:bookmarkStart w:id="10" w:name="references"/>
      <w:bookmarkEnd w:id="9"/>
      <w:r>
        <w:t>References</w:t>
      </w:r>
    </w:p>
    <w:p w14:paraId="2FF559FF" w14:textId="77777777" w:rsidR="00ED5BDC" w:rsidRDefault="00000000" w:rsidP="00EF4442">
      <w:pPr>
        <w:pStyle w:val="FirstParagraph"/>
        <w:ind w:firstLine="0"/>
      </w:pPr>
      <w:r>
        <w:t xml:space="preserve">Data Source: </w:t>
      </w:r>
      <w:hyperlink r:id="rId14">
        <w:r>
          <w:rPr>
            <w:rStyle w:val="Hyperlink"/>
          </w:rPr>
          <w:t>https://search.r-project.org/CRAN/refmans/AER/html/MASchools.html</w:t>
        </w:r>
      </w:hyperlink>
      <w:bookmarkEnd w:id="8"/>
      <w:bookmarkEnd w:id="10"/>
    </w:p>
    <w:sectPr w:rsidR="00ED5BDC"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9BD5" w14:textId="77777777" w:rsidR="00427DAD" w:rsidRDefault="00427DAD">
      <w:pPr>
        <w:spacing w:before="0" w:after="0" w:line="240" w:lineRule="auto"/>
      </w:pPr>
      <w:r>
        <w:separator/>
      </w:r>
    </w:p>
  </w:endnote>
  <w:endnote w:type="continuationSeparator" w:id="0">
    <w:p w14:paraId="569B1992" w14:textId="77777777" w:rsidR="00427DAD" w:rsidRDefault="00427D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DA43B" w14:textId="77777777" w:rsidR="00427DAD" w:rsidRDefault="00427DAD">
      <w:r>
        <w:separator/>
      </w:r>
    </w:p>
  </w:footnote>
  <w:footnote w:type="continuationSeparator" w:id="0">
    <w:p w14:paraId="0188A692" w14:textId="77777777" w:rsidR="00427DAD" w:rsidRDefault="00427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6B66EB1A"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62BD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410E1767"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A48FBA" w14:textId="77777777" w:rsidR="00AF36ED" w:rsidRPr="00A05772" w:rsidRDefault="00000000" w:rsidP="00572FF5">
    <w:pPr>
      <w:pStyle w:val="Header"/>
      <w:ind w:right="357"/>
    </w:pPr>
    <w:r>
      <w:t>214C LAB 1</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283EE8A7"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702956" w14:textId="77777777" w:rsidR="00DA0F6A" w:rsidRDefault="00000000" w:rsidP="00DA0F6A">
    <w:pPr>
      <w:pStyle w:val="Header"/>
      <w:ind w:right="360"/>
    </w:pPr>
    <w:r>
      <w:t>Running head: 214C LAB 1</w:t>
    </w:r>
  </w:p>
  <w:p w14:paraId="39EE737A"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CEAF3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5663620">
    <w:abstractNumId w:val="12"/>
  </w:num>
  <w:num w:numId="2" w16cid:durableId="2052805709">
    <w:abstractNumId w:val="12"/>
  </w:num>
  <w:num w:numId="3" w16cid:durableId="700742413">
    <w:abstractNumId w:val="13"/>
  </w:num>
  <w:num w:numId="4" w16cid:durableId="1096094322">
    <w:abstractNumId w:val="1"/>
  </w:num>
  <w:num w:numId="5" w16cid:durableId="1251812330">
    <w:abstractNumId w:val="2"/>
  </w:num>
  <w:num w:numId="6" w16cid:durableId="446241178">
    <w:abstractNumId w:val="3"/>
  </w:num>
  <w:num w:numId="7" w16cid:durableId="707416976">
    <w:abstractNumId w:val="4"/>
  </w:num>
  <w:num w:numId="8" w16cid:durableId="316492675">
    <w:abstractNumId w:val="9"/>
  </w:num>
  <w:num w:numId="9" w16cid:durableId="222571529">
    <w:abstractNumId w:val="5"/>
  </w:num>
  <w:num w:numId="10" w16cid:durableId="52430689">
    <w:abstractNumId w:val="6"/>
  </w:num>
  <w:num w:numId="11" w16cid:durableId="727462830">
    <w:abstractNumId w:val="7"/>
  </w:num>
  <w:num w:numId="12" w16cid:durableId="487862942">
    <w:abstractNumId w:val="8"/>
  </w:num>
  <w:num w:numId="13" w16cid:durableId="225607287">
    <w:abstractNumId w:val="10"/>
  </w:num>
  <w:num w:numId="14" w16cid:durableId="807164673">
    <w:abstractNumId w:val="13"/>
  </w:num>
  <w:num w:numId="15" w16cid:durableId="1124812002">
    <w:abstractNumId w:val="0"/>
  </w:num>
  <w:num w:numId="16" w16cid:durableId="2033415060">
    <w:abstractNumId w:val="0"/>
  </w:num>
  <w:num w:numId="17" w16cid:durableId="196924425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Garber">
    <w15:presenceInfo w15:providerId="Windows Live" w15:userId="a6fb9a9c606e9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BDC"/>
    <w:rsid w:val="001F5BD7"/>
    <w:rsid w:val="00427DAD"/>
    <w:rsid w:val="009B7BA9"/>
    <w:rsid w:val="00CB51D7"/>
    <w:rsid w:val="00D62451"/>
    <w:rsid w:val="00ED5BDC"/>
    <w:rsid w:val="00EF44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1CD54"/>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Revision">
    <w:name w:val="Revision"/>
    <w:hidden/>
    <w:semiHidden/>
    <w:rsid w:val="001F5BD7"/>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rch.r-project.org/CRAN/refmans/AER/html/MASch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2311</Words>
  <Characters>13178</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15459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4</cp:revision>
  <dcterms:created xsi:type="dcterms:W3CDTF">2023-03-31T22:07:00Z</dcterms:created>
  <dcterms:modified xsi:type="dcterms:W3CDTF">2023-03-31T23:03:00Z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number_sections">
    <vt:lpwstr>False</vt:lpwstr>
  </property>
  <property fmtid="{D5CDD505-2E9C-101B-9397-08002B2CF9AE}" pid="6" name="output">
    <vt:lpwstr>papaja::apa6_word</vt:lpwstr>
  </property>
  <property fmtid="{D5CDD505-2E9C-101B-9397-08002B2CF9AE}" pid="7" name="shorttitle">
    <vt:lpwstr>214C Lab 1</vt:lpwstr>
  </property>
</Properties>
</file>